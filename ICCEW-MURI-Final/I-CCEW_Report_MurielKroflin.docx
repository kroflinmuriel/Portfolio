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0408E" w14:textId="77777777" w:rsidR="00DE4A85" w:rsidRDefault="00DE4A85" w:rsidP="00FC1799">
      <w:pPr>
        <w:jc w:val="center"/>
        <w:rPr>
          <w:b/>
          <w:bCs/>
          <w:sz w:val="40"/>
          <w:szCs w:val="40"/>
        </w:rPr>
      </w:pPr>
    </w:p>
    <w:p w14:paraId="0705207B" w14:textId="77777777" w:rsidR="003B276E" w:rsidRDefault="003B276E" w:rsidP="00FC1799">
      <w:pPr>
        <w:jc w:val="center"/>
        <w:rPr>
          <w:b/>
          <w:bCs/>
          <w:sz w:val="40"/>
          <w:szCs w:val="40"/>
        </w:rPr>
      </w:pPr>
    </w:p>
    <w:p w14:paraId="344ACC5F" w14:textId="15B21ABD" w:rsidR="23895C44" w:rsidRPr="00DE0AE1" w:rsidRDefault="000B5A42" w:rsidP="00DE0AE1">
      <w:pPr>
        <w:jc w:val="center"/>
        <w:rPr>
          <w:b/>
          <w:bCs/>
          <w:sz w:val="48"/>
          <w:szCs w:val="48"/>
        </w:rPr>
      </w:pPr>
      <w:r w:rsidRPr="44CB85AD">
        <w:rPr>
          <w:b/>
          <w:bCs/>
          <w:sz w:val="48"/>
          <w:szCs w:val="48"/>
        </w:rPr>
        <w:t xml:space="preserve">I-CCEW </w:t>
      </w:r>
      <w:r w:rsidR="4218B262" w:rsidRPr="44CB85AD">
        <w:rPr>
          <w:b/>
          <w:bCs/>
          <w:sz w:val="48"/>
          <w:szCs w:val="48"/>
        </w:rPr>
        <w:t>Spring</w:t>
      </w:r>
      <w:r w:rsidRPr="44CB85AD">
        <w:rPr>
          <w:b/>
          <w:bCs/>
          <w:sz w:val="48"/>
          <w:szCs w:val="48"/>
        </w:rPr>
        <w:t xml:space="preserve"> 202</w:t>
      </w:r>
      <w:r w:rsidR="00DE0AE1" w:rsidRPr="44CB85AD">
        <w:rPr>
          <w:b/>
          <w:bCs/>
          <w:sz w:val="48"/>
          <w:szCs w:val="48"/>
        </w:rPr>
        <w:t>4</w:t>
      </w:r>
      <w:r w:rsidR="00471080" w:rsidRPr="44CB85AD">
        <w:rPr>
          <w:b/>
          <w:bCs/>
          <w:sz w:val="48"/>
          <w:szCs w:val="48"/>
        </w:rPr>
        <w:t xml:space="preserve"> – Final Report</w:t>
      </w:r>
    </w:p>
    <w:p w14:paraId="340E9FCE" w14:textId="377D31EC" w:rsidR="23895C44" w:rsidRDefault="23895C44" w:rsidP="23895C44">
      <w:pPr>
        <w:jc w:val="center"/>
        <w:rPr>
          <w:b/>
          <w:bCs/>
          <w:sz w:val="40"/>
          <w:szCs w:val="40"/>
        </w:rPr>
      </w:pPr>
    </w:p>
    <w:p w14:paraId="006AD1EF" w14:textId="0D32F12C" w:rsidR="23895C44" w:rsidRDefault="23895C44" w:rsidP="23895C44">
      <w:pPr>
        <w:jc w:val="center"/>
        <w:rPr>
          <w:b/>
          <w:bCs/>
          <w:sz w:val="40"/>
          <w:szCs w:val="40"/>
        </w:rPr>
      </w:pPr>
    </w:p>
    <w:p w14:paraId="4BA2B163" w14:textId="77777777" w:rsidR="00DE0AE1" w:rsidRDefault="008236E0" w:rsidP="00471080">
      <w:pPr>
        <w:jc w:val="center"/>
        <w:rPr>
          <w:noProof/>
        </w:rPr>
      </w:pPr>
      <w:r>
        <w:t> </w:t>
      </w:r>
      <w:r w:rsidR="00DE0AE1">
        <w:t> </w:t>
      </w:r>
      <w:r w:rsidR="00DE0AE1">
        <w:rPr>
          <w:noProof/>
        </w:rPr>
        <w:drawing>
          <wp:inline distT="0" distB="0" distL="0" distR="0" wp14:anchorId="48C07A72" wp14:editId="62020AF6">
            <wp:extent cx="2489200" cy="2243981"/>
            <wp:effectExtent l="0" t="0" r="6350" b="4445"/>
            <wp:docPr id="324546779" name="Picture 2" descr="A diagram of a circ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ircle with arrow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9642" cy="2307484"/>
                    </a:xfrm>
                    <a:prstGeom prst="rect">
                      <a:avLst/>
                    </a:prstGeom>
                    <a:noFill/>
                    <a:ln>
                      <a:noFill/>
                    </a:ln>
                  </pic:spPr>
                </pic:pic>
              </a:graphicData>
            </a:graphic>
          </wp:inline>
        </w:drawing>
      </w:r>
    </w:p>
    <w:p w14:paraId="7B252E2D" w14:textId="77819EF4" w:rsidR="23895C44" w:rsidRPr="00DE0AE1" w:rsidRDefault="00DE0AE1" w:rsidP="00DE0AE1">
      <w:pPr>
        <w:jc w:val="center"/>
        <w:rPr>
          <w:b/>
          <w:bCs/>
          <w:sz w:val="40"/>
          <w:szCs w:val="40"/>
        </w:rPr>
      </w:pPr>
      <w:r>
        <w:rPr>
          <w:noProof/>
        </w:rPr>
        <w:drawing>
          <wp:inline distT="0" distB="0" distL="0" distR="0" wp14:anchorId="1B2643BA" wp14:editId="5C5DA15C">
            <wp:extent cx="2675255" cy="1238250"/>
            <wp:effectExtent l="0" t="0" r="0" b="0"/>
            <wp:docPr id="18657175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up of a 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816" cy="1240361"/>
                    </a:xfrm>
                    <a:prstGeom prst="rect">
                      <a:avLst/>
                    </a:prstGeom>
                    <a:noFill/>
                    <a:ln>
                      <a:noFill/>
                    </a:ln>
                  </pic:spPr>
                </pic:pic>
              </a:graphicData>
            </a:graphic>
          </wp:inline>
        </w:drawing>
      </w:r>
    </w:p>
    <w:p w14:paraId="771B63A6" w14:textId="0FB08E3D" w:rsidR="23895C44" w:rsidRDefault="23895C44" w:rsidP="23895C44">
      <w:pPr>
        <w:jc w:val="center"/>
        <w:rPr>
          <w:sz w:val="40"/>
          <w:szCs w:val="40"/>
        </w:rPr>
      </w:pPr>
    </w:p>
    <w:p w14:paraId="5712187B" w14:textId="2B019F0A" w:rsidR="23895C44" w:rsidRDefault="23895C44" w:rsidP="23895C44">
      <w:pPr>
        <w:jc w:val="center"/>
        <w:rPr>
          <w:sz w:val="40"/>
          <w:szCs w:val="40"/>
        </w:rPr>
      </w:pPr>
    </w:p>
    <w:p w14:paraId="3BAF4652" w14:textId="4D736638" w:rsidR="23895C44" w:rsidRDefault="23895C44" w:rsidP="23895C44">
      <w:pPr>
        <w:jc w:val="center"/>
        <w:rPr>
          <w:sz w:val="40"/>
          <w:szCs w:val="40"/>
        </w:rPr>
      </w:pPr>
    </w:p>
    <w:p w14:paraId="7B6D57BB" w14:textId="488EC1F2" w:rsidR="00471080" w:rsidRPr="00471080" w:rsidRDefault="00DE0AE1" w:rsidP="00471080">
      <w:pPr>
        <w:jc w:val="center"/>
        <w:rPr>
          <w:sz w:val="40"/>
          <w:szCs w:val="40"/>
        </w:rPr>
      </w:pPr>
      <w:r>
        <w:rPr>
          <w:sz w:val="40"/>
          <w:szCs w:val="40"/>
        </w:rPr>
        <w:t>Muriel Kroflin</w:t>
      </w:r>
    </w:p>
    <w:p w14:paraId="4EF23D40" w14:textId="7F2B705F" w:rsidR="00471080" w:rsidRPr="00471080" w:rsidRDefault="00DE0AE1" w:rsidP="00471080">
      <w:pPr>
        <w:jc w:val="center"/>
        <w:rPr>
          <w:sz w:val="40"/>
          <w:szCs w:val="40"/>
        </w:rPr>
      </w:pPr>
      <w:r>
        <w:rPr>
          <w:sz w:val="40"/>
          <w:szCs w:val="40"/>
        </w:rPr>
        <w:t>Jennifer Lubwama</w:t>
      </w:r>
    </w:p>
    <w:p w14:paraId="6D106037" w14:textId="0730FCE2" w:rsidR="00471080" w:rsidRDefault="00CA59CE" w:rsidP="00471080">
      <w:pPr>
        <w:jc w:val="center"/>
        <w:rPr>
          <w:sz w:val="40"/>
          <w:szCs w:val="40"/>
        </w:rPr>
      </w:pPr>
      <w:r>
        <w:rPr>
          <w:sz w:val="40"/>
          <w:szCs w:val="40"/>
        </w:rPr>
        <w:t>Ashlyn Darter</w:t>
      </w:r>
    </w:p>
    <w:p w14:paraId="01C64298" w14:textId="2FE60621" w:rsidR="00471080" w:rsidRPr="00471080" w:rsidRDefault="00471080" w:rsidP="00471080">
      <w:pPr>
        <w:rPr>
          <w:sz w:val="40"/>
          <w:szCs w:val="40"/>
        </w:rPr>
      </w:pPr>
      <w:r>
        <w:rPr>
          <w:sz w:val="40"/>
          <w:szCs w:val="40"/>
        </w:rPr>
        <w:br w:type="page"/>
      </w:r>
    </w:p>
    <w:p w14:paraId="5593C06F" w14:textId="2C6A3D40" w:rsidR="00FC1799" w:rsidRPr="001B44F8" w:rsidRDefault="00FC1799">
      <w:pPr>
        <w:pStyle w:val="TOCHeading"/>
      </w:pPr>
      <w:r w:rsidRPr="001B44F8">
        <w:lastRenderedPageBreak/>
        <w:t>Table of Contents</w:t>
      </w:r>
    </w:p>
    <w:p w14:paraId="17BEA2C2" w14:textId="5E6A427B" w:rsidR="00471080" w:rsidRPr="001B44F8" w:rsidRDefault="002D5B20" w:rsidP="1B9AE48B">
      <w:pPr>
        <w:pStyle w:val="TOC1"/>
        <w:tabs>
          <w:tab w:val="clear" w:pos="9350"/>
          <w:tab w:val="right" w:leader="dot" w:pos="9360"/>
        </w:tabs>
        <w:rPr>
          <w:rStyle w:val="Hyperlink"/>
        </w:rPr>
      </w:pPr>
      <w:r>
        <w:fldChar w:fldCharType="begin"/>
      </w:r>
      <w:r w:rsidR="007F2789">
        <w:instrText>TOC \o "1-3" \h \z \u</w:instrText>
      </w:r>
      <w:r>
        <w:fldChar w:fldCharType="separate"/>
      </w:r>
      <w:hyperlink w:anchor="_Toc393689805">
        <w:r w:rsidR="1B9AE48B" w:rsidRPr="1B9AE48B">
          <w:rPr>
            <w:rStyle w:val="Hyperlink"/>
          </w:rPr>
          <w:t>Executive Summary</w:t>
        </w:r>
        <w:r w:rsidR="007F2789">
          <w:tab/>
        </w:r>
        <w:r w:rsidR="007F2789">
          <w:fldChar w:fldCharType="begin"/>
        </w:r>
        <w:r w:rsidR="007F2789">
          <w:instrText>PAGEREF _Toc393689805 \h</w:instrText>
        </w:r>
        <w:r w:rsidR="007F2789">
          <w:fldChar w:fldCharType="separate"/>
        </w:r>
        <w:r w:rsidR="1B9AE48B" w:rsidRPr="1B9AE48B">
          <w:rPr>
            <w:rStyle w:val="Hyperlink"/>
          </w:rPr>
          <w:t>2</w:t>
        </w:r>
        <w:r w:rsidR="007F2789">
          <w:fldChar w:fldCharType="end"/>
        </w:r>
      </w:hyperlink>
    </w:p>
    <w:p w14:paraId="3B519D28" w14:textId="08F4CD91" w:rsidR="005B3050" w:rsidRPr="005B3050" w:rsidRDefault="00896B9B" w:rsidP="1B9AE48B">
      <w:pPr>
        <w:pStyle w:val="TOC1"/>
        <w:tabs>
          <w:tab w:val="clear" w:pos="9350"/>
          <w:tab w:val="right" w:leader="dot" w:pos="9360"/>
        </w:tabs>
        <w:rPr>
          <w:rStyle w:val="Hyperlink"/>
        </w:rPr>
      </w:pPr>
      <w:hyperlink w:anchor="_Toc1809383054">
        <w:r w:rsidR="1B9AE48B" w:rsidRPr="1B9AE48B">
          <w:rPr>
            <w:rStyle w:val="Hyperlink"/>
          </w:rPr>
          <w:t>Insight 1 – (Market Analysis) - OK Respond and Kidvation should target 3493 Middle Schools and 420 PAL Chapters in the United States.</w:t>
        </w:r>
        <w:r w:rsidR="002D5B20">
          <w:tab/>
        </w:r>
        <w:r w:rsidR="002D5B20">
          <w:fldChar w:fldCharType="begin"/>
        </w:r>
        <w:r w:rsidR="002D5B20">
          <w:instrText>PAGEREF _Toc1809383054 \h</w:instrText>
        </w:r>
        <w:r w:rsidR="002D5B20">
          <w:fldChar w:fldCharType="separate"/>
        </w:r>
        <w:r w:rsidR="1B9AE48B" w:rsidRPr="1B9AE48B">
          <w:rPr>
            <w:rStyle w:val="Hyperlink"/>
          </w:rPr>
          <w:t>4</w:t>
        </w:r>
        <w:r w:rsidR="002D5B20">
          <w:fldChar w:fldCharType="end"/>
        </w:r>
      </w:hyperlink>
    </w:p>
    <w:p w14:paraId="0776B05E" w14:textId="318B9461" w:rsidR="00471080" w:rsidRPr="001B44F8" w:rsidRDefault="00896B9B" w:rsidP="1B9AE48B">
      <w:pPr>
        <w:pStyle w:val="TOC1"/>
        <w:tabs>
          <w:tab w:val="clear" w:pos="9350"/>
          <w:tab w:val="right" w:leader="dot" w:pos="9360"/>
        </w:tabs>
        <w:rPr>
          <w:rStyle w:val="Hyperlink"/>
        </w:rPr>
      </w:pPr>
      <w:hyperlink w:anchor="_Toc992591624">
        <w:r w:rsidR="1B9AE48B" w:rsidRPr="1B9AE48B">
          <w:rPr>
            <w:rStyle w:val="Hyperlink"/>
          </w:rPr>
          <w:t>Insight 2 – (Business Model) - The total costs for OK Respond to acquire one new location are 20 work hours and $500.</w:t>
        </w:r>
        <w:r w:rsidR="002D5B20">
          <w:tab/>
        </w:r>
        <w:r w:rsidR="002D5B20">
          <w:fldChar w:fldCharType="begin"/>
        </w:r>
        <w:r w:rsidR="002D5B20">
          <w:instrText>PAGEREF _Toc992591624 \h</w:instrText>
        </w:r>
        <w:r w:rsidR="002D5B20">
          <w:fldChar w:fldCharType="separate"/>
        </w:r>
        <w:r w:rsidR="1B9AE48B" w:rsidRPr="1B9AE48B">
          <w:rPr>
            <w:rStyle w:val="Hyperlink"/>
          </w:rPr>
          <w:t>7</w:t>
        </w:r>
        <w:r w:rsidR="002D5B20">
          <w:fldChar w:fldCharType="end"/>
        </w:r>
      </w:hyperlink>
    </w:p>
    <w:p w14:paraId="6F58A8FD" w14:textId="127C88CB" w:rsidR="00471080" w:rsidRPr="001B44F8" w:rsidRDefault="00896B9B" w:rsidP="1B9AE48B">
      <w:pPr>
        <w:pStyle w:val="TOC1"/>
        <w:tabs>
          <w:tab w:val="clear" w:pos="9350"/>
          <w:tab w:val="right" w:leader="dot" w:pos="9360"/>
        </w:tabs>
        <w:rPr>
          <w:rStyle w:val="Hyperlink"/>
        </w:rPr>
      </w:pPr>
      <w:hyperlink w:anchor="_Toc1640064324">
        <w:r w:rsidR="1B9AE48B" w:rsidRPr="1B9AE48B">
          <w:rPr>
            <w:rStyle w:val="Hyperlink"/>
          </w:rPr>
          <w:t>Insight 3 – (Financial Viability)- OK Respond can expand to 250 new locations within the first five years.</w:t>
        </w:r>
        <w:r w:rsidR="002D5B20">
          <w:tab/>
        </w:r>
        <w:r w:rsidR="002D5B20">
          <w:fldChar w:fldCharType="begin"/>
        </w:r>
        <w:r w:rsidR="002D5B20">
          <w:instrText>PAGEREF _Toc1640064324 \h</w:instrText>
        </w:r>
        <w:r w:rsidR="002D5B20">
          <w:fldChar w:fldCharType="separate"/>
        </w:r>
        <w:r w:rsidR="1B9AE48B" w:rsidRPr="1B9AE48B">
          <w:rPr>
            <w:rStyle w:val="Hyperlink"/>
          </w:rPr>
          <w:t>9</w:t>
        </w:r>
        <w:r w:rsidR="002D5B20">
          <w:fldChar w:fldCharType="end"/>
        </w:r>
      </w:hyperlink>
    </w:p>
    <w:p w14:paraId="3757DD82" w14:textId="2FF99CA9" w:rsidR="00471080" w:rsidRPr="001B44F8" w:rsidRDefault="00896B9B" w:rsidP="1B9AE48B">
      <w:pPr>
        <w:pStyle w:val="TOC1"/>
        <w:tabs>
          <w:tab w:val="clear" w:pos="9350"/>
          <w:tab w:val="right" w:leader="dot" w:pos="9360"/>
        </w:tabs>
        <w:rPr>
          <w:rStyle w:val="Hyperlink"/>
        </w:rPr>
      </w:pPr>
      <w:hyperlink w:anchor="_Toc2118703785">
        <w:r w:rsidR="1B9AE48B" w:rsidRPr="1B9AE48B">
          <w:rPr>
            <w:rStyle w:val="Hyperlink"/>
          </w:rPr>
          <w:t>Next Steps</w:t>
        </w:r>
        <w:r w:rsidR="002D5B20">
          <w:tab/>
        </w:r>
        <w:r w:rsidR="002D5B20">
          <w:fldChar w:fldCharType="begin"/>
        </w:r>
        <w:r w:rsidR="002D5B20">
          <w:instrText>PAGEREF _Toc2118703785 \h</w:instrText>
        </w:r>
        <w:r w:rsidR="002D5B20">
          <w:fldChar w:fldCharType="separate"/>
        </w:r>
        <w:r w:rsidR="1B9AE48B" w:rsidRPr="1B9AE48B">
          <w:rPr>
            <w:rStyle w:val="Hyperlink"/>
          </w:rPr>
          <w:t>12</w:t>
        </w:r>
        <w:r w:rsidR="002D5B20">
          <w:fldChar w:fldCharType="end"/>
        </w:r>
      </w:hyperlink>
    </w:p>
    <w:p w14:paraId="40D997C6" w14:textId="0EC1A923" w:rsidR="00471080" w:rsidRPr="001B44F8" w:rsidRDefault="00896B9B" w:rsidP="1B9AE48B">
      <w:pPr>
        <w:pStyle w:val="TOC1"/>
        <w:tabs>
          <w:tab w:val="clear" w:pos="9350"/>
          <w:tab w:val="right" w:leader="dot" w:pos="9360"/>
        </w:tabs>
        <w:rPr>
          <w:rStyle w:val="Hyperlink"/>
        </w:rPr>
      </w:pPr>
      <w:hyperlink w:anchor="_Toc266387969">
        <w:r w:rsidR="1B9AE48B" w:rsidRPr="1B9AE48B">
          <w:rPr>
            <w:rStyle w:val="Hyperlink"/>
          </w:rPr>
          <w:t>Appendix A - Interviews</w:t>
        </w:r>
        <w:r w:rsidR="002D5B20">
          <w:tab/>
        </w:r>
        <w:r w:rsidR="002D5B20">
          <w:fldChar w:fldCharType="begin"/>
        </w:r>
        <w:r w:rsidR="002D5B20">
          <w:instrText>PAGEREF _Toc266387969 \h</w:instrText>
        </w:r>
        <w:r w:rsidR="002D5B20">
          <w:fldChar w:fldCharType="separate"/>
        </w:r>
        <w:r w:rsidR="1B9AE48B" w:rsidRPr="1B9AE48B">
          <w:rPr>
            <w:rStyle w:val="Hyperlink"/>
          </w:rPr>
          <w:t>13</w:t>
        </w:r>
        <w:r w:rsidR="002D5B20">
          <w:fldChar w:fldCharType="end"/>
        </w:r>
      </w:hyperlink>
      <w:r w:rsidR="002D5B20">
        <w:fldChar w:fldCharType="end"/>
      </w:r>
    </w:p>
    <w:p w14:paraId="204A3E43" w14:textId="56736687" w:rsidR="00FC1799" w:rsidRPr="001B44F8" w:rsidRDefault="00FC1799"/>
    <w:p w14:paraId="74B5E961" w14:textId="77777777" w:rsidR="005503EC" w:rsidRPr="001B44F8" w:rsidRDefault="005503EC">
      <w:pPr>
        <w:rPr>
          <w:sz w:val="24"/>
          <w:szCs w:val="24"/>
        </w:rPr>
      </w:pPr>
      <w:r w:rsidRPr="001B44F8">
        <w:rPr>
          <w:sz w:val="24"/>
          <w:szCs w:val="24"/>
        </w:rPr>
        <w:br w:type="page"/>
      </w:r>
    </w:p>
    <w:p w14:paraId="65D8E947" w14:textId="229121C2" w:rsidR="004D252A" w:rsidRDefault="00471080" w:rsidP="00FC1799">
      <w:pPr>
        <w:pStyle w:val="Heading1"/>
      </w:pPr>
      <w:bookmarkStart w:id="0" w:name="_Toc393689805"/>
      <w:bookmarkStart w:id="1" w:name="_Toc305265406"/>
      <w:r>
        <w:lastRenderedPageBreak/>
        <w:t>Executive Summary</w:t>
      </w:r>
      <w:bookmarkEnd w:id="0"/>
      <w:bookmarkEnd w:id="1"/>
    </w:p>
    <w:p w14:paraId="4062AE60" w14:textId="24C878B6" w:rsidR="00EF2B7D" w:rsidRPr="00E6479E" w:rsidRDefault="00EF2B7D" w:rsidP="00355A39">
      <w:pPr>
        <w:rPr>
          <w:i/>
          <w:sz w:val="24"/>
          <w:szCs w:val="24"/>
        </w:rPr>
      </w:pPr>
    </w:p>
    <w:p w14:paraId="39CBA945" w14:textId="3AD80DC2" w:rsidR="00EF2B7D" w:rsidRPr="00411623" w:rsidRDefault="00EF2B7D" w:rsidP="00355A39">
      <w:pPr>
        <w:rPr>
          <w:sz w:val="24"/>
          <w:szCs w:val="24"/>
        </w:rPr>
      </w:pPr>
      <w:r w:rsidRPr="44CB85AD">
        <w:rPr>
          <w:sz w:val="24"/>
          <w:szCs w:val="24"/>
        </w:rPr>
        <w:t xml:space="preserve">Throughout the </w:t>
      </w:r>
      <w:r w:rsidR="00074C60">
        <w:rPr>
          <w:sz w:val="24"/>
          <w:szCs w:val="24"/>
        </w:rPr>
        <w:t>S</w:t>
      </w:r>
      <w:r w:rsidR="25A775BF" w:rsidRPr="2560A70B">
        <w:rPr>
          <w:sz w:val="24"/>
          <w:szCs w:val="24"/>
        </w:rPr>
        <w:t>pring of 2024</w:t>
      </w:r>
      <w:r w:rsidRPr="44CB85AD">
        <w:rPr>
          <w:sz w:val="24"/>
          <w:szCs w:val="24"/>
        </w:rPr>
        <w:t>, The Ronnie K. Irani Center for the Creation of Economic Wealth (I-CCEW) partnered with</w:t>
      </w:r>
      <w:r w:rsidR="009D755C" w:rsidRPr="44CB85AD">
        <w:rPr>
          <w:sz w:val="24"/>
          <w:szCs w:val="24"/>
        </w:rPr>
        <w:t xml:space="preserve"> </w:t>
      </w:r>
      <w:r w:rsidR="00DE0AE1" w:rsidRPr="44CB85AD">
        <w:rPr>
          <w:sz w:val="24"/>
          <w:szCs w:val="24"/>
        </w:rPr>
        <w:t xml:space="preserve">OK Respond and </w:t>
      </w:r>
      <w:proofErr w:type="spellStart"/>
      <w:r w:rsidR="00DE0AE1" w:rsidRPr="44CB85AD">
        <w:rPr>
          <w:sz w:val="24"/>
          <w:szCs w:val="24"/>
        </w:rPr>
        <w:t>Kidvation</w:t>
      </w:r>
      <w:proofErr w:type="spellEnd"/>
      <w:r w:rsidRPr="44CB85AD">
        <w:rPr>
          <w:sz w:val="24"/>
          <w:szCs w:val="24"/>
        </w:rPr>
        <w:t xml:space="preserve">, </w:t>
      </w:r>
      <w:r w:rsidR="00DE0AE1" w:rsidRPr="44CB85AD">
        <w:rPr>
          <w:sz w:val="24"/>
          <w:szCs w:val="24"/>
        </w:rPr>
        <w:t>two</w:t>
      </w:r>
      <w:r w:rsidRPr="44CB85AD">
        <w:rPr>
          <w:sz w:val="24"/>
          <w:szCs w:val="24"/>
        </w:rPr>
        <w:t xml:space="preserve"> Oklahoma City based </w:t>
      </w:r>
      <w:r w:rsidR="005F1BF4" w:rsidRPr="44CB85AD">
        <w:rPr>
          <w:sz w:val="24"/>
          <w:szCs w:val="24"/>
        </w:rPr>
        <w:t xml:space="preserve">non-profit </w:t>
      </w:r>
      <w:r w:rsidR="00F77DCC" w:rsidRPr="44CB85AD">
        <w:rPr>
          <w:sz w:val="24"/>
          <w:szCs w:val="24"/>
        </w:rPr>
        <w:t>organization</w:t>
      </w:r>
      <w:r w:rsidR="00DE0AE1" w:rsidRPr="44CB85AD">
        <w:rPr>
          <w:sz w:val="24"/>
          <w:szCs w:val="24"/>
        </w:rPr>
        <w:t>s</w:t>
      </w:r>
      <w:r w:rsidR="00F77DCC" w:rsidRPr="44CB85AD">
        <w:rPr>
          <w:sz w:val="24"/>
          <w:szCs w:val="24"/>
        </w:rPr>
        <w:t xml:space="preserve"> that </w:t>
      </w:r>
      <w:r w:rsidR="00DE0AE1" w:rsidRPr="44CB85AD">
        <w:rPr>
          <w:sz w:val="24"/>
          <w:szCs w:val="24"/>
        </w:rPr>
        <w:t>provide a youth entrepreneurship program for at-risk middle school students</w:t>
      </w:r>
      <w:r w:rsidR="004179D1" w:rsidRPr="44CB85AD">
        <w:rPr>
          <w:sz w:val="24"/>
          <w:szCs w:val="24"/>
        </w:rPr>
        <w:t xml:space="preserve"> in collaboration with the Oklahoma City </w:t>
      </w:r>
      <w:r w:rsidR="18045FCD" w:rsidRPr="1B9AE48B">
        <w:rPr>
          <w:sz w:val="24"/>
          <w:szCs w:val="24"/>
        </w:rPr>
        <w:t>P</w:t>
      </w:r>
      <w:r w:rsidR="004179D1" w:rsidRPr="1B9AE48B">
        <w:rPr>
          <w:sz w:val="24"/>
          <w:szCs w:val="24"/>
        </w:rPr>
        <w:t xml:space="preserve">olice </w:t>
      </w:r>
      <w:r w:rsidR="69BFCD54" w:rsidRPr="1B9AE48B">
        <w:rPr>
          <w:sz w:val="24"/>
          <w:szCs w:val="24"/>
        </w:rPr>
        <w:t>D</w:t>
      </w:r>
      <w:r w:rsidR="004179D1" w:rsidRPr="1B9AE48B">
        <w:rPr>
          <w:sz w:val="24"/>
          <w:szCs w:val="24"/>
        </w:rPr>
        <w:t>epartment</w:t>
      </w:r>
      <w:r w:rsidR="004179D1" w:rsidRPr="44CB85AD">
        <w:rPr>
          <w:sz w:val="24"/>
          <w:szCs w:val="24"/>
        </w:rPr>
        <w:t xml:space="preserve"> and Police Athletic League (PAL)</w:t>
      </w:r>
      <w:r w:rsidR="1EBBAA87" w:rsidRPr="44CB85AD">
        <w:rPr>
          <w:sz w:val="24"/>
          <w:szCs w:val="24"/>
        </w:rPr>
        <w:t xml:space="preserve">. </w:t>
      </w:r>
    </w:p>
    <w:p w14:paraId="42F07967" w14:textId="1E6E4F0B" w:rsidR="00EF2B7D" w:rsidRPr="00411623" w:rsidRDefault="00EF2B7D" w:rsidP="00355A39">
      <w:pPr>
        <w:rPr>
          <w:sz w:val="24"/>
          <w:szCs w:val="24"/>
        </w:rPr>
      </w:pPr>
    </w:p>
    <w:p w14:paraId="08DB1EAF" w14:textId="0CF06F88" w:rsidR="00EF2B7D" w:rsidRPr="00411623" w:rsidRDefault="00EF2B7D" w:rsidP="00355A39">
      <w:pPr>
        <w:rPr>
          <w:sz w:val="24"/>
          <w:szCs w:val="24"/>
        </w:rPr>
      </w:pPr>
      <w:r w:rsidRPr="00411623">
        <w:rPr>
          <w:sz w:val="24"/>
          <w:szCs w:val="24"/>
        </w:rPr>
        <w:t xml:space="preserve">Based on </w:t>
      </w:r>
      <w:r w:rsidR="00411623" w:rsidRPr="00411623">
        <w:rPr>
          <w:sz w:val="24"/>
          <w:szCs w:val="24"/>
        </w:rPr>
        <w:t>5</w:t>
      </w:r>
      <w:r w:rsidRPr="00411623">
        <w:rPr>
          <w:sz w:val="24"/>
          <w:szCs w:val="24"/>
        </w:rPr>
        <w:t xml:space="preserve"> interviews with</w:t>
      </w:r>
      <w:r w:rsidR="00F77DCC" w:rsidRPr="00411623">
        <w:rPr>
          <w:sz w:val="24"/>
          <w:szCs w:val="24"/>
        </w:rPr>
        <w:t xml:space="preserve"> </w:t>
      </w:r>
      <w:r w:rsidR="00411623" w:rsidRPr="00411623">
        <w:rPr>
          <w:sz w:val="24"/>
          <w:szCs w:val="24"/>
        </w:rPr>
        <w:t>Police Athletic League Officers</w:t>
      </w:r>
      <w:r w:rsidRPr="00411623">
        <w:rPr>
          <w:sz w:val="24"/>
          <w:szCs w:val="24"/>
        </w:rPr>
        <w:t xml:space="preserve">, </w:t>
      </w:r>
      <w:r w:rsidR="00411623" w:rsidRPr="00411623">
        <w:rPr>
          <w:sz w:val="24"/>
          <w:szCs w:val="24"/>
        </w:rPr>
        <w:t>and an interview with deputy Chief Clifton of the Oklahoma City Police Department</w:t>
      </w:r>
      <w:r w:rsidRPr="00411623">
        <w:rPr>
          <w:sz w:val="24"/>
          <w:szCs w:val="24"/>
        </w:rPr>
        <w:t xml:space="preserve">, the attached report contains three key insights for </w:t>
      </w:r>
      <w:r w:rsidR="00411623" w:rsidRPr="00411623">
        <w:rPr>
          <w:sz w:val="24"/>
          <w:szCs w:val="24"/>
        </w:rPr>
        <w:t xml:space="preserve">OK Respond and </w:t>
      </w:r>
      <w:proofErr w:type="spellStart"/>
      <w:r w:rsidR="00411623" w:rsidRPr="00411623">
        <w:rPr>
          <w:sz w:val="24"/>
          <w:szCs w:val="24"/>
        </w:rPr>
        <w:t>Kidavtion</w:t>
      </w:r>
      <w:proofErr w:type="spellEnd"/>
      <w:r w:rsidR="002274CC" w:rsidRPr="00411623">
        <w:rPr>
          <w:sz w:val="24"/>
          <w:szCs w:val="24"/>
        </w:rPr>
        <w:t xml:space="preserve"> to consider</w:t>
      </w:r>
      <w:r w:rsidR="00094EE3" w:rsidRPr="00411623">
        <w:rPr>
          <w:sz w:val="24"/>
          <w:szCs w:val="24"/>
        </w:rPr>
        <w:t xml:space="preserve"> </w:t>
      </w:r>
      <w:r w:rsidR="00411623" w:rsidRPr="00411623">
        <w:rPr>
          <w:sz w:val="24"/>
          <w:szCs w:val="24"/>
        </w:rPr>
        <w:t>for a national expansion of their youth entrepreneurship program</w:t>
      </w:r>
      <w:r w:rsidR="00065903" w:rsidRPr="00411623">
        <w:rPr>
          <w:sz w:val="24"/>
          <w:szCs w:val="24"/>
        </w:rPr>
        <w:t>.</w:t>
      </w:r>
    </w:p>
    <w:p w14:paraId="6F8065E6" w14:textId="6A49AC3F" w:rsidR="008C16AC" w:rsidRPr="00E6479E" w:rsidRDefault="00355A39" w:rsidP="008C16AC">
      <w:pPr>
        <w:rPr>
          <w:sz w:val="24"/>
          <w:szCs w:val="24"/>
        </w:rPr>
      </w:pPr>
      <w:r w:rsidRPr="00E6479E">
        <w:rPr>
          <w:sz w:val="24"/>
          <w:szCs w:val="24"/>
        </w:rPr>
        <w:t xml:space="preserve"> </w:t>
      </w:r>
    </w:p>
    <w:p w14:paraId="26D7C34A" w14:textId="62D8DD50" w:rsidR="0011553F" w:rsidRPr="00E6479E" w:rsidRDefault="00282A11">
      <w:pPr>
        <w:pStyle w:val="ListParagraph"/>
        <w:numPr>
          <w:ilvl w:val="0"/>
          <w:numId w:val="2"/>
        </w:numPr>
        <w:rPr>
          <w:b/>
          <w:sz w:val="24"/>
          <w:szCs w:val="24"/>
        </w:rPr>
      </w:pPr>
      <w:bookmarkStart w:id="2" w:name="_Hlk150698910"/>
      <w:r w:rsidRPr="00E6479E">
        <w:rPr>
          <w:b/>
          <w:bCs/>
          <w:sz w:val="24"/>
          <w:szCs w:val="24"/>
        </w:rPr>
        <w:t>Insight 1</w:t>
      </w:r>
      <w:r w:rsidR="002021B8" w:rsidRPr="00E6479E">
        <w:rPr>
          <w:b/>
          <w:bCs/>
          <w:sz w:val="24"/>
          <w:szCs w:val="24"/>
        </w:rPr>
        <w:t xml:space="preserve"> </w:t>
      </w:r>
      <w:r w:rsidR="00E06EA1" w:rsidRPr="00E6479E">
        <w:rPr>
          <w:b/>
          <w:bCs/>
          <w:sz w:val="24"/>
          <w:szCs w:val="24"/>
        </w:rPr>
        <w:t>(Market Analysis)</w:t>
      </w:r>
      <w:r w:rsidRPr="00E6479E">
        <w:rPr>
          <w:b/>
          <w:bCs/>
          <w:sz w:val="24"/>
          <w:szCs w:val="24"/>
        </w:rPr>
        <w:t xml:space="preserve">– </w:t>
      </w:r>
      <w:r w:rsidR="00411623" w:rsidRPr="00411623">
        <w:rPr>
          <w:b/>
          <w:bCs/>
          <w:sz w:val="24"/>
          <w:szCs w:val="24"/>
        </w:rPr>
        <w:t xml:space="preserve">OK Respond and </w:t>
      </w:r>
      <w:proofErr w:type="spellStart"/>
      <w:r w:rsidR="00411623" w:rsidRPr="00411623">
        <w:rPr>
          <w:b/>
          <w:bCs/>
          <w:sz w:val="24"/>
          <w:szCs w:val="24"/>
        </w:rPr>
        <w:t>Kidvation</w:t>
      </w:r>
      <w:proofErr w:type="spellEnd"/>
      <w:r w:rsidR="00411623" w:rsidRPr="00411623">
        <w:rPr>
          <w:b/>
          <w:bCs/>
          <w:sz w:val="24"/>
          <w:szCs w:val="24"/>
        </w:rPr>
        <w:t xml:space="preserve"> should target 3493 Middle Schools and 420 PAL Chapters in the United States</w:t>
      </w:r>
      <w:r w:rsidR="00920DAA" w:rsidRPr="00E6479E">
        <w:rPr>
          <w:b/>
          <w:bCs/>
          <w:sz w:val="24"/>
          <w:szCs w:val="24"/>
        </w:rPr>
        <w:t>.</w:t>
      </w:r>
      <w:r w:rsidR="00A01F29" w:rsidRPr="00E6479E">
        <w:rPr>
          <w:b/>
          <w:bCs/>
          <w:sz w:val="24"/>
          <w:szCs w:val="24"/>
        </w:rPr>
        <w:t xml:space="preserve"> </w:t>
      </w:r>
      <w:bookmarkEnd w:id="2"/>
    </w:p>
    <w:p w14:paraId="780E9C26" w14:textId="0CA493DB" w:rsidR="00282A11" w:rsidRPr="00E6479E" w:rsidRDefault="00CD3B4C" w:rsidP="0011553F">
      <w:pPr>
        <w:pStyle w:val="ListParagraph"/>
        <w:rPr>
          <w:sz w:val="24"/>
          <w:szCs w:val="24"/>
        </w:rPr>
      </w:pPr>
      <w:r>
        <w:rPr>
          <w:sz w:val="24"/>
          <w:szCs w:val="24"/>
        </w:rPr>
        <w:t xml:space="preserve">Data shows that </w:t>
      </w:r>
      <w:r w:rsidR="00B45E74">
        <w:rPr>
          <w:sz w:val="24"/>
          <w:szCs w:val="24"/>
        </w:rPr>
        <w:t>the development of criminal activity of students in their teenage year is an issue in the United States</w:t>
      </w:r>
      <w:r>
        <w:rPr>
          <w:sz w:val="24"/>
          <w:szCs w:val="24"/>
        </w:rPr>
        <w:t xml:space="preserve">. OK Respond and </w:t>
      </w:r>
      <w:proofErr w:type="spellStart"/>
      <w:r>
        <w:rPr>
          <w:sz w:val="24"/>
          <w:szCs w:val="24"/>
        </w:rPr>
        <w:t>Kidvation</w:t>
      </w:r>
      <w:proofErr w:type="spellEnd"/>
      <w:r w:rsidR="00EF4014">
        <w:rPr>
          <w:sz w:val="24"/>
          <w:szCs w:val="24"/>
        </w:rPr>
        <w:t xml:space="preserve"> can address this issue</w:t>
      </w:r>
      <w:r w:rsidR="00B45E74">
        <w:rPr>
          <w:sz w:val="24"/>
          <w:szCs w:val="24"/>
        </w:rPr>
        <w:t xml:space="preserve"> by targeting</w:t>
      </w:r>
      <w:r>
        <w:rPr>
          <w:sz w:val="24"/>
          <w:szCs w:val="24"/>
        </w:rPr>
        <w:t xml:space="preserve"> 3493 schools that </w:t>
      </w:r>
      <w:r w:rsidR="00B45E74">
        <w:rPr>
          <w:sz w:val="24"/>
          <w:szCs w:val="24"/>
        </w:rPr>
        <w:t>are in</w:t>
      </w:r>
      <w:r>
        <w:rPr>
          <w:sz w:val="24"/>
          <w:szCs w:val="24"/>
        </w:rPr>
        <w:t xml:space="preserve"> cities and suburbs, that have student population of over 500 students, and that have police presence at school</w:t>
      </w:r>
      <w:r w:rsidR="00B45E74">
        <w:rPr>
          <w:sz w:val="24"/>
          <w:szCs w:val="24"/>
        </w:rPr>
        <w:t>, in their program expansion</w:t>
      </w:r>
      <w:r>
        <w:rPr>
          <w:sz w:val="24"/>
          <w:szCs w:val="24"/>
        </w:rPr>
        <w:t xml:space="preserve">. </w:t>
      </w:r>
      <w:r w:rsidR="00B45E74">
        <w:rPr>
          <w:sz w:val="24"/>
          <w:szCs w:val="24"/>
        </w:rPr>
        <w:t xml:space="preserve">Alternatively, OK Respond and </w:t>
      </w:r>
      <w:proofErr w:type="spellStart"/>
      <w:r w:rsidR="00B45E74">
        <w:rPr>
          <w:sz w:val="24"/>
          <w:szCs w:val="24"/>
        </w:rPr>
        <w:t>Kidvation</w:t>
      </w:r>
      <w:proofErr w:type="spellEnd"/>
      <w:r w:rsidR="00B45E74">
        <w:rPr>
          <w:sz w:val="24"/>
          <w:szCs w:val="24"/>
        </w:rPr>
        <w:t xml:space="preserve"> can address the issue by targeting 420 Police Athletic League (PAL) chapters that already run youth mentorship programs.</w:t>
      </w:r>
    </w:p>
    <w:p w14:paraId="5CCF9A55" w14:textId="77777777" w:rsidR="00F26DC7" w:rsidRPr="00E6479E" w:rsidRDefault="00F26DC7" w:rsidP="00282A11">
      <w:pPr>
        <w:pStyle w:val="ListParagraph"/>
        <w:rPr>
          <w:sz w:val="24"/>
          <w:szCs w:val="24"/>
        </w:rPr>
      </w:pPr>
    </w:p>
    <w:p w14:paraId="1A35AF5A" w14:textId="7BF285C9" w:rsidR="00282A11" w:rsidRPr="00E6479E" w:rsidRDefault="00282A11" w:rsidP="00282A11">
      <w:pPr>
        <w:pStyle w:val="ListParagraph"/>
        <w:numPr>
          <w:ilvl w:val="0"/>
          <w:numId w:val="2"/>
        </w:numPr>
        <w:rPr>
          <w:b/>
          <w:bCs/>
          <w:sz w:val="24"/>
          <w:szCs w:val="24"/>
        </w:rPr>
      </w:pPr>
      <w:r w:rsidRPr="00E6479E">
        <w:rPr>
          <w:b/>
          <w:bCs/>
          <w:sz w:val="24"/>
          <w:szCs w:val="24"/>
        </w:rPr>
        <w:t>Insight 2</w:t>
      </w:r>
      <w:r w:rsidR="00F51FED" w:rsidRPr="00E6479E">
        <w:rPr>
          <w:b/>
          <w:bCs/>
          <w:sz w:val="24"/>
          <w:szCs w:val="24"/>
        </w:rPr>
        <w:t xml:space="preserve"> </w:t>
      </w:r>
      <w:bookmarkStart w:id="3" w:name="_Hlk150698959"/>
      <w:r w:rsidR="00F51FED" w:rsidRPr="00E6479E">
        <w:rPr>
          <w:b/>
          <w:bCs/>
          <w:sz w:val="24"/>
          <w:szCs w:val="24"/>
        </w:rPr>
        <w:t>(</w:t>
      </w:r>
      <w:bookmarkStart w:id="4" w:name="_Hlk150698979"/>
      <w:r w:rsidR="0011553F" w:rsidRPr="00E6479E">
        <w:rPr>
          <w:b/>
          <w:bCs/>
          <w:sz w:val="24"/>
          <w:szCs w:val="24"/>
        </w:rPr>
        <w:t>Business Model</w:t>
      </w:r>
      <w:r w:rsidR="00F51FED" w:rsidRPr="00E6479E">
        <w:rPr>
          <w:b/>
          <w:bCs/>
          <w:sz w:val="24"/>
          <w:szCs w:val="24"/>
        </w:rPr>
        <w:t>)</w:t>
      </w:r>
      <w:r w:rsidRPr="00E6479E">
        <w:rPr>
          <w:b/>
          <w:bCs/>
          <w:sz w:val="24"/>
          <w:szCs w:val="24"/>
        </w:rPr>
        <w:t xml:space="preserve"> </w:t>
      </w:r>
      <w:r w:rsidR="00EF2B7D" w:rsidRPr="00E6479E">
        <w:rPr>
          <w:b/>
          <w:bCs/>
          <w:sz w:val="24"/>
          <w:szCs w:val="24"/>
        </w:rPr>
        <w:t>-</w:t>
      </w:r>
      <w:r w:rsidR="003042A6" w:rsidRPr="00E6479E">
        <w:rPr>
          <w:sz w:val="24"/>
          <w:szCs w:val="24"/>
        </w:rPr>
        <w:t xml:space="preserve"> </w:t>
      </w:r>
      <w:r w:rsidR="00411623" w:rsidRPr="00411623">
        <w:rPr>
          <w:b/>
          <w:bCs/>
          <w:sz w:val="24"/>
          <w:szCs w:val="24"/>
        </w:rPr>
        <w:t xml:space="preserve">The total costs for OK Respond to acquire one new location are </w:t>
      </w:r>
      <w:r w:rsidR="70505766" w:rsidRPr="3BCDE733">
        <w:rPr>
          <w:b/>
          <w:bCs/>
          <w:sz w:val="24"/>
          <w:szCs w:val="24"/>
        </w:rPr>
        <w:t>2</w:t>
      </w:r>
      <w:r w:rsidR="78B45552" w:rsidRPr="3BCDE733">
        <w:rPr>
          <w:b/>
          <w:bCs/>
          <w:sz w:val="24"/>
          <w:szCs w:val="24"/>
        </w:rPr>
        <w:t>0</w:t>
      </w:r>
      <w:r w:rsidR="00411623" w:rsidRPr="00411623">
        <w:rPr>
          <w:b/>
          <w:bCs/>
          <w:sz w:val="24"/>
          <w:szCs w:val="24"/>
        </w:rPr>
        <w:t xml:space="preserve"> work hours and $500</w:t>
      </w:r>
      <w:r w:rsidR="00642D87" w:rsidRPr="00E6479E">
        <w:rPr>
          <w:b/>
          <w:bCs/>
          <w:sz w:val="24"/>
          <w:szCs w:val="24"/>
        </w:rPr>
        <w:t>.</w:t>
      </w:r>
      <w:bookmarkEnd w:id="4"/>
    </w:p>
    <w:bookmarkEnd w:id="3"/>
    <w:p w14:paraId="738F5B4C" w14:textId="2F44DB96" w:rsidR="00282A11" w:rsidRPr="00E6479E" w:rsidRDefault="00B45E74" w:rsidP="00282A11">
      <w:pPr>
        <w:pStyle w:val="ListParagraph"/>
        <w:rPr>
          <w:sz w:val="24"/>
          <w:szCs w:val="24"/>
        </w:rPr>
      </w:pPr>
      <w:r w:rsidRPr="44CB85AD">
        <w:rPr>
          <w:sz w:val="24"/>
          <w:szCs w:val="24"/>
        </w:rPr>
        <w:t>Th</w:t>
      </w:r>
      <w:r w:rsidR="00054F40" w:rsidRPr="44CB85AD">
        <w:rPr>
          <w:sz w:val="24"/>
          <w:szCs w:val="24"/>
        </w:rPr>
        <w:t xml:space="preserve">is model requires OK Respond to perform a convincing program pitch to the community relations office, program partner, and police chief in the desired location for program expansion. The deciding stakeholder in this process is the police chief. </w:t>
      </w:r>
      <w:r w:rsidR="36AF23DD" w:rsidRPr="44CB85AD">
        <w:rPr>
          <w:sz w:val="24"/>
          <w:szCs w:val="24"/>
        </w:rPr>
        <w:t>A good presentation of the program vision and goals and the credibility of OK Respond as a partner are necessary to gain approval from any police chief (Deputy Chief Clifton).</w:t>
      </w:r>
      <w:r w:rsidR="00054F40" w:rsidRPr="44CB85AD">
        <w:rPr>
          <w:sz w:val="24"/>
          <w:szCs w:val="24"/>
        </w:rPr>
        <w:t xml:space="preserve"> The total costs for this process and the execution phase once the program is approved for OK Respond are </w:t>
      </w:r>
      <w:r w:rsidR="25553A8C" w:rsidRPr="3BCDE733">
        <w:rPr>
          <w:sz w:val="24"/>
          <w:szCs w:val="24"/>
        </w:rPr>
        <w:t>2</w:t>
      </w:r>
      <w:r w:rsidR="15B4F7DC" w:rsidRPr="3BCDE733">
        <w:rPr>
          <w:sz w:val="24"/>
          <w:szCs w:val="24"/>
        </w:rPr>
        <w:t>0</w:t>
      </w:r>
      <w:r w:rsidR="00054F40" w:rsidRPr="44CB85AD">
        <w:rPr>
          <w:sz w:val="24"/>
          <w:szCs w:val="24"/>
        </w:rPr>
        <w:t xml:space="preserve"> work hours and $500. The execution phase in any new location costs $28 000. </w:t>
      </w:r>
      <w:r w:rsidR="00B85519" w:rsidRPr="44CB85AD">
        <w:rPr>
          <w:sz w:val="24"/>
          <w:szCs w:val="24"/>
        </w:rPr>
        <w:t xml:space="preserve">Interviews with </w:t>
      </w:r>
      <w:r w:rsidR="00224C84">
        <w:rPr>
          <w:sz w:val="24"/>
          <w:szCs w:val="24"/>
        </w:rPr>
        <w:t>5</w:t>
      </w:r>
      <w:r w:rsidR="00B85519" w:rsidRPr="44CB85AD">
        <w:rPr>
          <w:sz w:val="24"/>
          <w:szCs w:val="24"/>
        </w:rPr>
        <w:t xml:space="preserve"> PAL officers validated the four-step business model for program expansion suggested by Deputy Chief Clifton.</w:t>
      </w:r>
    </w:p>
    <w:p w14:paraId="6C929D7E" w14:textId="19EAB7F3" w:rsidR="2ED1E830" w:rsidRDefault="2ED1E830" w:rsidP="3BCDE733">
      <w:pPr>
        <w:pStyle w:val="ListParagraph"/>
        <w:numPr>
          <w:ilvl w:val="0"/>
          <w:numId w:val="2"/>
        </w:numPr>
        <w:rPr>
          <w:b/>
          <w:bCs/>
          <w:sz w:val="24"/>
          <w:szCs w:val="24"/>
        </w:rPr>
      </w:pPr>
      <w:r w:rsidRPr="3BCDE733">
        <w:rPr>
          <w:b/>
          <w:bCs/>
          <w:sz w:val="24"/>
          <w:szCs w:val="24"/>
        </w:rPr>
        <w:t>Insight 3</w:t>
      </w:r>
      <w:r w:rsidR="1D2F8105" w:rsidRPr="3BCDE733">
        <w:rPr>
          <w:b/>
          <w:bCs/>
          <w:sz w:val="24"/>
          <w:szCs w:val="24"/>
        </w:rPr>
        <w:t xml:space="preserve"> </w:t>
      </w:r>
      <w:bookmarkStart w:id="5" w:name="_Hlk150699064"/>
      <w:r w:rsidR="1D2F8105" w:rsidRPr="3BCDE733">
        <w:rPr>
          <w:b/>
          <w:bCs/>
          <w:sz w:val="24"/>
          <w:szCs w:val="24"/>
        </w:rPr>
        <w:t>(</w:t>
      </w:r>
      <w:r w:rsidR="17B7E498" w:rsidRPr="3BCDE733">
        <w:rPr>
          <w:b/>
          <w:bCs/>
          <w:sz w:val="24"/>
          <w:szCs w:val="24"/>
        </w:rPr>
        <w:t>Financial Viability</w:t>
      </w:r>
      <w:r w:rsidR="1D2F8105" w:rsidRPr="3BCDE733">
        <w:rPr>
          <w:b/>
          <w:bCs/>
          <w:sz w:val="24"/>
          <w:szCs w:val="24"/>
        </w:rPr>
        <w:t>)</w:t>
      </w:r>
      <w:r w:rsidRPr="3BCDE733">
        <w:rPr>
          <w:b/>
          <w:bCs/>
          <w:sz w:val="24"/>
          <w:szCs w:val="24"/>
        </w:rPr>
        <w:t xml:space="preserve"> –</w:t>
      </w:r>
      <w:bookmarkStart w:id="6" w:name="_Hlk153313573"/>
      <w:r w:rsidR="476F2CFC" w:rsidRPr="3BCDE733">
        <w:rPr>
          <w:b/>
          <w:bCs/>
          <w:sz w:val="24"/>
          <w:szCs w:val="24"/>
        </w:rPr>
        <w:t>.</w:t>
      </w:r>
      <w:r w:rsidR="46F731EF" w:rsidRPr="3BCDE733">
        <w:rPr>
          <w:b/>
          <w:bCs/>
          <w:sz w:val="24"/>
          <w:szCs w:val="24"/>
        </w:rPr>
        <w:t xml:space="preserve"> OK Respond and </w:t>
      </w:r>
      <w:proofErr w:type="spellStart"/>
      <w:r w:rsidR="46F731EF" w:rsidRPr="3BCDE733">
        <w:rPr>
          <w:b/>
          <w:bCs/>
          <w:sz w:val="24"/>
          <w:szCs w:val="24"/>
        </w:rPr>
        <w:t>Kidvation</w:t>
      </w:r>
      <w:proofErr w:type="spellEnd"/>
      <w:r w:rsidR="46F731EF" w:rsidRPr="3BCDE733">
        <w:rPr>
          <w:b/>
          <w:bCs/>
          <w:sz w:val="24"/>
          <w:szCs w:val="24"/>
        </w:rPr>
        <w:t xml:space="preserve"> </w:t>
      </w:r>
      <w:proofErr w:type="gramStart"/>
      <w:r w:rsidR="46F731EF" w:rsidRPr="3BCDE733">
        <w:rPr>
          <w:b/>
          <w:bCs/>
          <w:sz w:val="24"/>
          <w:szCs w:val="24"/>
        </w:rPr>
        <w:t>are able to</w:t>
      </w:r>
      <w:proofErr w:type="gramEnd"/>
      <w:r w:rsidR="46F731EF" w:rsidRPr="3BCDE733">
        <w:rPr>
          <w:b/>
          <w:bCs/>
          <w:sz w:val="24"/>
          <w:szCs w:val="24"/>
        </w:rPr>
        <w:t xml:space="preserve"> expand to 250 new locations within the first five years.</w:t>
      </w:r>
      <w:bookmarkEnd w:id="5"/>
      <w:bookmarkEnd w:id="6"/>
    </w:p>
    <w:p w14:paraId="1A79F70A" w14:textId="7FA8D10C" w:rsidR="46F731EF" w:rsidRDefault="46F731EF" w:rsidP="3BCDE733">
      <w:pPr>
        <w:rPr>
          <w:sz w:val="24"/>
          <w:szCs w:val="24"/>
        </w:rPr>
      </w:pPr>
      <w:r w:rsidRPr="3BCDE733">
        <w:rPr>
          <w:sz w:val="24"/>
          <w:szCs w:val="24"/>
        </w:rPr>
        <w:t>OK Respond has the budget to hire three additional full-time workers</w:t>
      </w:r>
      <w:r w:rsidR="50F46241" w:rsidRPr="3BCDE733">
        <w:rPr>
          <w:sz w:val="24"/>
          <w:szCs w:val="24"/>
        </w:rPr>
        <w:t xml:space="preserve">. </w:t>
      </w:r>
      <w:r w:rsidR="31FED02B" w:rsidRPr="3BCDE733">
        <w:rPr>
          <w:sz w:val="24"/>
          <w:szCs w:val="24"/>
        </w:rPr>
        <w:t xml:space="preserve">After </w:t>
      </w:r>
      <w:r w:rsidR="4FF627F5" w:rsidRPr="3BCDE733">
        <w:rPr>
          <w:sz w:val="24"/>
          <w:szCs w:val="24"/>
        </w:rPr>
        <w:t>considering</w:t>
      </w:r>
      <w:r w:rsidR="31FED02B" w:rsidRPr="3BCDE733">
        <w:rPr>
          <w:sz w:val="24"/>
          <w:szCs w:val="24"/>
        </w:rPr>
        <w:t xml:space="preserve"> </w:t>
      </w:r>
      <w:r>
        <w:tab/>
      </w:r>
      <w:r w:rsidR="31FED02B" w:rsidRPr="3BCDE733">
        <w:rPr>
          <w:sz w:val="24"/>
          <w:szCs w:val="24"/>
        </w:rPr>
        <w:t xml:space="preserve">the workload in hours of expanding and maintaining one new location, it turned out </w:t>
      </w:r>
      <w:r>
        <w:tab/>
      </w:r>
      <w:r w:rsidR="31FED02B" w:rsidRPr="3BCDE733">
        <w:rPr>
          <w:sz w:val="24"/>
          <w:szCs w:val="24"/>
        </w:rPr>
        <w:t xml:space="preserve">that </w:t>
      </w:r>
      <w:r w:rsidR="0ED8DF3E" w:rsidRPr="3BCDE733">
        <w:rPr>
          <w:sz w:val="24"/>
          <w:szCs w:val="24"/>
        </w:rPr>
        <w:t xml:space="preserve">the </w:t>
      </w:r>
      <w:r w:rsidR="293D9185" w:rsidRPr="3BCDE733">
        <w:rPr>
          <w:sz w:val="24"/>
          <w:szCs w:val="24"/>
        </w:rPr>
        <w:t xml:space="preserve">work </w:t>
      </w:r>
      <w:r w:rsidR="6F4EAE05" w:rsidRPr="3BCDE733">
        <w:rPr>
          <w:sz w:val="24"/>
          <w:szCs w:val="24"/>
        </w:rPr>
        <w:t>capacity</w:t>
      </w:r>
      <w:r w:rsidR="293D9185" w:rsidRPr="3BCDE733">
        <w:rPr>
          <w:sz w:val="24"/>
          <w:szCs w:val="24"/>
        </w:rPr>
        <w:t xml:space="preserve"> in hours of </w:t>
      </w:r>
      <w:r w:rsidR="31FED02B" w:rsidRPr="3BCDE733">
        <w:rPr>
          <w:sz w:val="24"/>
          <w:szCs w:val="24"/>
        </w:rPr>
        <w:t xml:space="preserve">three </w:t>
      </w:r>
      <w:r w:rsidR="42A14917" w:rsidRPr="3BCDE733">
        <w:rPr>
          <w:sz w:val="24"/>
          <w:szCs w:val="24"/>
        </w:rPr>
        <w:t>full</w:t>
      </w:r>
      <w:r w:rsidR="31FED02B" w:rsidRPr="3BCDE733">
        <w:rPr>
          <w:sz w:val="24"/>
          <w:szCs w:val="24"/>
        </w:rPr>
        <w:t xml:space="preserve"> time workers </w:t>
      </w:r>
      <w:r w:rsidR="2CEF642E" w:rsidRPr="3BCDE733">
        <w:rPr>
          <w:sz w:val="24"/>
          <w:szCs w:val="24"/>
        </w:rPr>
        <w:t xml:space="preserve">allows OK Respond to expand </w:t>
      </w:r>
      <w:r>
        <w:tab/>
      </w:r>
      <w:r w:rsidR="2CEF642E" w:rsidRPr="3BCDE733">
        <w:rPr>
          <w:sz w:val="24"/>
          <w:szCs w:val="24"/>
        </w:rPr>
        <w:t xml:space="preserve">to 250 locations. </w:t>
      </w:r>
      <w:r w:rsidR="19043326" w:rsidRPr="3BCDE733">
        <w:rPr>
          <w:sz w:val="24"/>
          <w:szCs w:val="24"/>
        </w:rPr>
        <w:t xml:space="preserve">An admin should be hired in year one, a marketing professional in year three, and a director in year </w:t>
      </w:r>
      <w:r w:rsidR="0AE8F394" w:rsidRPr="3BCDE733">
        <w:rPr>
          <w:sz w:val="24"/>
          <w:szCs w:val="24"/>
        </w:rPr>
        <w:t xml:space="preserve">five. </w:t>
      </w:r>
      <w:proofErr w:type="spellStart"/>
      <w:r w:rsidR="0AE8F394" w:rsidRPr="3BCDE733">
        <w:rPr>
          <w:sz w:val="24"/>
          <w:szCs w:val="24"/>
        </w:rPr>
        <w:t>K</w:t>
      </w:r>
      <w:r w:rsidR="3122CBFD" w:rsidRPr="3BCDE733">
        <w:rPr>
          <w:sz w:val="24"/>
          <w:szCs w:val="24"/>
        </w:rPr>
        <w:t>idvation</w:t>
      </w:r>
      <w:proofErr w:type="spellEnd"/>
      <w:r w:rsidR="3122CBFD" w:rsidRPr="3BCDE733">
        <w:rPr>
          <w:sz w:val="24"/>
          <w:szCs w:val="24"/>
        </w:rPr>
        <w:t xml:space="preserve"> will receive a revenue of $25,000 in year one which </w:t>
      </w:r>
      <w:r w:rsidR="5F649E9B" w:rsidRPr="3BCDE733">
        <w:rPr>
          <w:sz w:val="24"/>
          <w:szCs w:val="24"/>
        </w:rPr>
        <w:t>increases</w:t>
      </w:r>
      <w:r w:rsidR="3122CBFD" w:rsidRPr="3BCDE733">
        <w:rPr>
          <w:sz w:val="24"/>
          <w:szCs w:val="24"/>
        </w:rPr>
        <w:t xml:space="preserve"> by $25,000 every </w:t>
      </w:r>
      <w:r w:rsidR="4719A79E" w:rsidRPr="3BCDE733">
        <w:rPr>
          <w:sz w:val="24"/>
          <w:szCs w:val="24"/>
        </w:rPr>
        <w:t xml:space="preserve">year </w:t>
      </w:r>
      <w:r w:rsidR="3BCDE733" w:rsidRPr="3BCDE733">
        <w:rPr>
          <w:sz w:val="24"/>
          <w:szCs w:val="24"/>
        </w:rPr>
        <w:t>a</w:t>
      </w:r>
      <w:r w:rsidR="3122CBFD" w:rsidRPr="3BCDE733">
        <w:rPr>
          <w:sz w:val="24"/>
          <w:szCs w:val="24"/>
        </w:rPr>
        <w:t xml:space="preserve">s </w:t>
      </w:r>
      <w:r w:rsidR="69611ACA" w:rsidRPr="3BCDE733">
        <w:rPr>
          <w:sz w:val="24"/>
          <w:szCs w:val="24"/>
        </w:rPr>
        <w:t>fifty locations are added to the program every year.</w:t>
      </w:r>
      <w:r w:rsidR="3C2C7239" w:rsidRPr="3BCDE733">
        <w:rPr>
          <w:sz w:val="24"/>
          <w:szCs w:val="24"/>
        </w:rPr>
        <w:t xml:space="preserve"> </w:t>
      </w:r>
      <w:r w:rsidR="5C0F0FB2" w:rsidRPr="3BCDE733">
        <w:rPr>
          <w:sz w:val="24"/>
          <w:szCs w:val="24"/>
        </w:rPr>
        <w:t>The total revenue over the first five years is $375,000.</w:t>
      </w:r>
    </w:p>
    <w:p w14:paraId="456D9D57" w14:textId="48E782DD" w:rsidR="00260B8B" w:rsidRDefault="00260B8B" w:rsidP="00260B8B">
      <w:pPr>
        <w:rPr>
          <w:b/>
          <w:sz w:val="24"/>
          <w:szCs w:val="24"/>
        </w:rPr>
      </w:pPr>
    </w:p>
    <w:p w14:paraId="0D05121E" w14:textId="77777777" w:rsidR="00260B8B" w:rsidRPr="00260B8B" w:rsidRDefault="00260B8B" w:rsidP="00260B8B">
      <w:pPr>
        <w:rPr>
          <w:b/>
          <w:sz w:val="24"/>
          <w:szCs w:val="24"/>
        </w:rPr>
      </w:pPr>
    </w:p>
    <w:p w14:paraId="2A6B3984" w14:textId="79B98974" w:rsidR="00FC1799" w:rsidRDefault="009C7C4D" w:rsidP="002B4A15">
      <w:pPr>
        <w:pStyle w:val="Heading1"/>
        <w:rPr>
          <w:sz w:val="24"/>
          <w:szCs w:val="24"/>
        </w:rPr>
      </w:pPr>
      <w:bookmarkStart w:id="7" w:name="_Toc109043710"/>
      <w:bookmarkStart w:id="8" w:name="_Toc1809383054"/>
      <w:bookmarkStart w:id="9" w:name="_Toc870885315"/>
      <w:r>
        <w:lastRenderedPageBreak/>
        <w:t>I</w:t>
      </w:r>
      <w:r w:rsidR="00471080">
        <w:t xml:space="preserve">nsight 1 </w:t>
      </w:r>
      <w:bookmarkEnd w:id="7"/>
      <w:r w:rsidR="005E65CF" w:rsidRPr="005E65CF">
        <w:rPr>
          <w:b/>
          <w:bCs/>
        </w:rPr>
        <w:t xml:space="preserve">– </w:t>
      </w:r>
      <w:bookmarkStart w:id="10" w:name="_Hlk151034425"/>
      <w:r w:rsidR="005E65CF" w:rsidRPr="005E65CF">
        <w:rPr>
          <w:b/>
          <w:bCs/>
        </w:rPr>
        <w:t xml:space="preserve">(Market Analysis) </w:t>
      </w:r>
      <w:r w:rsidR="005E65CF">
        <w:rPr>
          <w:b/>
          <w:bCs/>
        </w:rPr>
        <w:t>-</w:t>
      </w:r>
      <w:r w:rsidR="00054F40" w:rsidRPr="00054F40">
        <w:t xml:space="preserve"> </w:t>
      </w:r>
      <w:r w:rsidR="00054F40" w:rsidRPr="00054F40">
        <w:rPr>
          <w:b/>
          <w:bCs/>
        </w:rPr>
        <w:t xml:space="preserve">OK Respond and </w:t>
      </w:r>
      <w:proofErr w:type="spellStart"/>
      <w:r w:rsidR="00054F40" w:rsidRPr="00054F40">
        <w:rPr>
          <w:b/>
          <w:bCs/>
        </w:rPr>
        <w:t>Kidvation</w:t>
      </w:r>
      <w:proofErr w:type="spellEnd"/>
      <w:r w:rsidR="00054F40" w:rsidRPr="00054F40">
        <w:rPr>
          <w:b/>
          <w:bCs/>
        </w:rPr>
        <w:t xml:space="preserve"> should target 3493 Middle Schools and 420 PAL Chapters in the United States</w:t>
      </w:r>
      <w:r w:rsidR="002B4A15">
        <w:rPr>
          <w:b/>
          <w:bCs/>
        </w:rPr>
        <w:t>.</w:t>
      </w:r>
      <w:bookmarkEnd w:id="8"/>
      <w:bookmarkEnd w:id="9"/>
    </w:p>
    <w:bookmarkEnd w:id="10"/>
    <w:p w14:paraId="676EA639" w14:textId="6B42FB44" w:rsidR="008C611B" w:rsidRPr="00E6479E" w:rsidRDefault="008C611B" w:rsidP="628D2A08">
      <w:pPr>
        <w:rPr>
          <w:b/>
          <w:bCs/>
          <w:sz w:val="24"/>
          <w:szCs w:val="24"/>
        </w:rPr>
      </w:pPr>
    </w:p>
    <w:p w14:paraId="51FD5DBD" w14:textId="3DB600C8" w:rsidR="008C611B" w:rsidRPr="00E6479E" w:rsidRDefault="00ED7A90" w:rsidP="008C611B">
      <w:pPr>
        <w:rPr>
          <w:b/>
          <w:bCs/>
          <w:sz w:val="24"/>
          <w:szCs w:val="24"/>
        </w:rPr>
      </w:pPr>
      <w:r>
        <w:rPr>
          <w:b/>
          <w:bCs/>
          <w:sz w:val="24"/>
          <w:szCs w:val="24"/>
        </w:rPr>
        <w:t xml:space="preserve">Resources and innovation are needed to use police presence at school to the benefit of at-risk students. The OK Respond- </w:t>
      </w:r>
      <w:proofErr w:type="spellStart"/>
      <w:r>
        <w:rPr>
          <w:b/>
          <w:bCs/>
          <w:sz w:val="24"/>
          <w:szCs w:val="24"/>
        </w:rPr>
        <w:t>Kidvation</w:t>
      </w:r>
      <w:proofErr w:type="spellEnd"/>
      <w:r>
        <w:rPr>
          <w:b/>
          <w:bCs/>
          <w:sz w:val="24"/>
          <w:szCs w:val="24"/>
        </w:rPr>
        <w:t xml:space="preserve"> entrepreneurship program addresses this issue. </w:t>
      </w:r>
    </w:p>
    <w:p w14:paraId="3B216A08" w14:textId="77777777" w:rsidR="00ED7A90" w:rsidRDefault="00ED7A90" w:rsidP="00B033ED">
      <w:pPr>
        <w:rPr>
          <w:sz w:val="24"/>
          <w:szCs w:val="24"/>
        </w:rPr>
      </w:pPr>
    </w:p>
    <w:p w14:paraId="167C8112" w14:textId="77777777" w:rsidR="00E713DA" w:rsidRPr="00AD2FE8" w:rsidRDefault="004179D1" w:rsidP="00AD2FE8">
      <w:pPr>
        <w:pStyle w:val="ListParagraph"/>
        <w:numPr>
          <w:ilvl w:val="0"/>
          <w:numId w:val="2"/>
        </w:numPr>
        <w:rPr>
          <w:sz w:val="24"/>
          <w:szCs w:val="24"/>
        </w:rPr>
      </w:pPr>
      <w:r w:rsidRPr="00AD2FE8">
        <w:rPr>
          <w:sz w:val="24"/>
          <w:szCs w:val="24"/>
        </w:rPr>
        <w:t xml:space="preserve">Criminal activity often occurs at school. </w:t>
      </w:r>
      <w:r w:rsidR="00ED7A90" w:rsidRPr="00AD2FE8">
        <w:rPr>
          <w:sz w:val="24"/>
          <w:szCs w:val="24"/>
        </w:rPr>
        <w:t xml:space="preserve">Every year almost 300 000 students get arrested at school </w:t>
      </w:r>
      <w:r w:rsidRPr="2560A70B">
        <w:rPr>
          <w:rStyle w:val="FootnoteReference"/>
          <w:sz w:val="24"/>
          <w:szCs w:val="24"/>
        </w:rPr>
        <w:footnoteReference w:id="2"/>
      </w:r>
      <w:r w:rsidR="4C430A54" w:rsidRPr="00AD2FE8">
        <w:rPr>
          <w:sz w:val="24"/>
          <w:szCs w:val="24"/>
        </w:rPr>
        <w:t>.</w:t>
      </w:r>
      <w:r w:rsidR="00ED7A90" w:rsidRPr="00AD2FE8">
        <w:rPr>
          <w:sz w:val="24"/>
          <w:szCs w:val="24"/>
        </w:rPr>
        <w:t xml:space="preserve"> </w:t>
      </w:r>
      <w:r w:rsidRPr="00AD2FE8">
        <w:rPr>
          <w:sz w:val="24"/>
          <w:szCs w:val="24"/>
        </w:rPr>
        <w:t xml:space="preserve">These arrests are </w:t>
      </w:r>
      <w:r w:rsidR="15F63A1B" w:rsidRPr="00AD2FE8">
        <w:rPr>
          <w:sz w:val="24"/>
          <w:szCs w:val="24"/>
        </w:rPr>
        <w:t>conducted</w:t>
      </w:r>
      <w:r w:rsidRPr="00AD2FE8">
        <w:rPr>
          <w:sz w:val="24"/>
          <w:szCs w:val="24"/>
        </w:rPr>
        <w:t xml:space="preserve"> by school resource officers as 67% of middle schools in the United States have officers on site</w:t>
      </w:r>
      <w:r w:rsidRPr="2560A70B">
        <w:rPr>
          <w:rStyle w:val="FootnoteReference"/>
          <w:sz w:val="24"/>
          <w:szCs w:val="24"/>
        </w:rPr>
        <w:footnoteReference w:id="3"/>
      </w:r>
      <w:r w:rsidR="075A7D75" w:rsidRPr="00AD2FE8">
        <w:rPr>
          <w:sz w:val="24"/>
          <w:szCs w:val="24"/>
        </w:rPr>
        <w:t>.</w:t>
      </w:r>
      <w:r w:rsidR="00E713DA" w:rsidRPr="00AD2FE8">
        <w:rPr>
          <w:sz w:val="24"/>
          <w:szCs w:val="24"/>
        </w:rPr>
        <w:t xml:space="preserve"> </w:t>
      </w:r>
      <w:r w:rsidRPr="00AD2FE8">
        <w:rPr>
          <w:sz w:val="24"/>
          <w:szCs w:val="24"/>
        </w:rPr>
        <w:t xml:space="preserve">It appears as the presence of police officers at school leads to school related arrests </w:t>
      </w:r>
      <w:r w:rsidRPr="2560A70B">
        <w:rPr>
          <w:rStyle w:val="FootnoteReference"/>
          <w:sz w:val="24"/>
          <w:szCs w:val="24"/>
        </w:rPr>
        <w:footnoteReference w:id="4"/>
      </w:r>
      <w:r w:rsidR="075A7D75" w:rsidRPr="00AD2FE8">
        <w:rPr>
          <w:sz w:val="24"/>
          <w:szCs w:val="24"/>
        </w:rPr>
        <w:t>.</w:t>
      </w:r>
      <w:r w:rsidRPr="00AD2FE8">
        <w:rPr>
          <w:sz w:val="24"/>
          <w:szCs w:val="24"/>
        </w:rPr>
        <w:t xml:space="preserve"> </w:t>
      </w:r>
    </w:p>
    <w:p w14:paraId="1F172BA2" w14:textId="47F0F96C" w:rsidR="00E07D45" w:rsidRPr="00AD2FE8" w:rsidRDefault="004179D1" w:rsidP="00AD2FE8">
      <w:pPr>
        <w:pStyle w:val="ListParagraph"/>
        <w:numPr>
          <w:ilvl w:val="0"/>
          <w:numId w:val="2"/>
        </w:numPr>
        <w:rPr>
          <w:sz w:val="24"/>
          <w:szCs w:val="24"/>
        </w:rPr>
      </w:pPr>
      <w:r w:rsidRPr="00AD2FE8">
        <w:rPr>
          <w:sz w:val="24"/>
          <w:szCs w:val="24"/>
        </w:rPr>
        <w:t xml:space="preserve">Furthermore, 75% </w:t>
      </w:r>
      <w:r w:rsidR="008604A1" w:rsidRPr="00AD2FE8">
        <w:rPr>
          <w:sz w:val="24"/>
          <w:szCs w:val="24"/>
        </w:rPr>
        <w:t>of gang</w:t>
      </w:r>
      <w:r w:rsidRPr="00AD2FE8">
        <w:rPr>
          <w:sz w:val="24"/>
          <w:szCs w:val="24"/>
        </w:rPr>
        <w:t xml:space="preserve"> </w:t>
      </w:r>
      <w:r w:rsidR="008604A1" w:rsidRPr="00AD2FE8">
        <w:rPr>
          <w:sz w:val="24"/>
          <w:szCs w:val="24"/>
        </w:rPr>
        <w:t>members</w:t>
      </w:r>
      <w:r w:rsidRPr="00AD2FE8">
        <w:rPr>
          <w:sz w:val="24"/>
          <w:szCs w:val="24"/>
        </w:rPr>
        <w:t xml:space="preserve"> joined their gang by the age of fourteen which indicates that middle school </w:t>
      </w:r>
      <w:r w:rsidR="008604A1" w:rsidRPr="00AD2FE8">
        <w:rPr>
          <w:sz w:val="24"/>
          <w:szCs w:val="24"/>
        </w:rPr>
        <w:t xml:space="preserve">students are on the edge of first engaging in serious criminal activity </w:t>
      </w:r>
      <w:r w:rsidRPr="2560A70B">
        <w:rPr>
          <w:rStyle w:val="FootnoteReference"/>
          <w:sz w:val="24"/>
          <w:szCs w:val="24"/>
        </w:rPr>
        <w:footnoteReference w:id="5"/>
      </w:r>
      <w:r w:rsidR="29E50DD8" w:rsidRPr="00AD2FE8">
        <w:rPr>
          <w:sz w:val="24"/>
          <w:szCs w:val="24"/>
        </w:rPr>
        <w:t>.</w:t>
      </w:r>
      <w:r w:rsidR="008604A1" w:rsidRPr="00AD2FE8">
        <w:rPr>
          <w:sz w:val="24"/>
          <w:szCs w:val="24"/>
        </w:rPr>
        <w:t xml:space="preserve"> </w:t>
      </w:r>
    </w:p>
    <w:p w14:paraId="3A92CDDF" w14:textId="77777777" w:rsidR="00AD2FE8" w:rsidRPr="00AD2FE8" w:rsidRDefault="008604A1" w:rsidP="00AD2FE8">
      <w:pPr>
        <w:pStyle w:val="ListParagraph"/>
        <w:numPr>
          <w:ilvl w:val="0"/>
          <w:numId w:val="2"/>
        </w:numPr>
        <w:rPr>
          <w:sz w:val="24"/>
          <w:szCs w:val="24"/>
        </w:rPr>
      </w:pPr>
      <w:r w:rsidRPr="00AD2FE8">
        <w:rPr>
          <w:sz w:val="24"/>
          <w:szCs w:val="24"/>
        </w:rPr>
        <w:t xml:space="preserve">The OK Respond- </w:t>
      </w:r>
      <w:proofErr w:type="spellStart"/>
      <w:r w:rsidRPr="00AD2FE8">
        <w:rPr>
          <w:sz w:val="24"/>
          <w:szCs w:val="24"/>
        </w:rPr>
        <w:t>Kidvation</w:t>
      </w:r>
      <w:proofErr w:type="spellEnd"/>
      <w:r w:rsidRPr="00AD2FE8">
        <w:rPr>
          <w:sz w:val="24"/>
          <w:szCs w:val="24"/>
        </w:rPr>
        <w:t xml:space="preserve"> entrepreneurship program addresses these issues. The program provides at risk-students with a positive vision for their future outside of criminal life and therefore, may prevent students from engaging in criminal activities. </w:t>
      </w:r>
    </w:p>
    <w:p w14:paraId="27146B82" w14:textId="07F419EA" w:rsidR="00ED7A90" w:rsidRPr="00AD2FE8" w:rsidRDefault="008604A1" w:rsidP="00AD2FE8">
      <w:pPr>
        <w:pStyle w:val="ListParagraph"/>
        <w:numPr>
          <w:ilvl w:val="0"/>
          <w:numId w:val="2"/>
        </w:numPr>
        <w:rPr>
          <w:sz w:val="24"/>
          <w:szCs w:val="24"/>
        </w:rPr>
      </w:pPr>
      <w:r w:rsidRPr="00AD2FE8">
        <w:rPr>
          <w:sz w:val="24"/>
          <w:szCs w:val="24"/>
        </w:rPr>
        <w:t>Furthermore, the program allows officers to connect with students through entrepreneurship rather than crime which will increase the positive impact of officers at school</w:t>
      </w:r>
      <w:r w:rsidR="7DE12DF8" w:rsidRPr="00AD2FE8">
        <w:rPr>
          <w:sz w:val="24"/>
          <w:szCs w:val="24"/>
        </w:rPr>
        <w:t xml:space="preserve">. </w:t>
      </w:r>
    </w:p>
    <w:p w14:paraId="79B90FF7" w14:textId="77777777" w:rsidR="00ED7A90" w:rsidRDefault="00ED7A90" w:rsidP="00B033ED">
      <w:pPr>
        <w:rPr>
          <w:sz w:val="24"/>
          <w:szCs w:val="24"/>
        </w:rPr>
      </w:pPr>
    </w:p>
    <w:p w14:paraId="6FECC717" w14:textId="66F6EC43" w:rsidR="00833B95" w:rsidRPr="00E6479E" w:rsidRDefault="008604A1" w:rsidP="00B033ED">
      <w:pPr>
        <w:rPr>
          <w:sz w:val="24"/>
          <w:szCs w:val="24"/>
        </w:rPr>
      </w:pPr>
      <w:r>
        <w:rPr>
          <w:b/>
          <w:bCs/>
          <w:sz w:val="24"/>
          <w:szCs w:val="24"/>
        </w:rPr>
        <w:t xml:space="preserve">Considering the program layout as well as the student body that would most benefit from the program, </w:t>
      </w:r>
      <w:r w:rsidRPr="00054F40">
        <w:rPr>
          <w:b/>
          <w:bCs/>
        </w:rPr>
        <w:t xml:space="preserve">OK Respond and </w:t>
      </w:r>
      <w:proofErr w:type="spellStart"/>
      <w:r w:rsidRPr="00054F40">
        <w:rPr>
          <w:b/>
          <w:bCs/>
        </w:rPr>
        <w:t>Kidvation</w:t>
      </w:r>
      <w:proofErr w:type="spellEnd"/>
      <w:r w:rsidRPr="00054F40">
        <w:rPr>
          <w:b/>
          <w:bCs/>
        </w:rPr>
        <w:t xml:space="preserve"> should target 3493 Middle Schools and 420 PAL Chapters in the United States</w:t>
      </w:r>
      <w:r w:rsidR="00997D46" w:rsidRPr="00E6479E">
        <w:rPr>
          <w:b/>
          <w:bCs/>
          <w:sz w:val="24"/>
          <w:szCs w:val="24"/>
        </w:rPr>
        <w:t>.</w:t>
      </w:r>
      <w:r w:rsidR="00B033ED" w:rsidRPr="00E6479E">
        <w:rPr>
          <w:sz w:val="24"/>
          <w:szCs w:val="24"/>
        </w:rPr>
        <w:t xml:space="preserve"> </w:t>
      </w:r>
    </w:p>
    <w:p w14:paraId="6A6AC4B8" w14:textId="77777777" w:rsidR="00B81326" w:rsidRDefault="00B81326" w:rsidP="009E0FDA">
      <w:pPr>
        <w:tabs>
          <w:tab w:val="left" w:pos="6508"/>
        </w:tabs>
        <w:rPr>
          <w:sz w:val="24"/>
          <w:szCs w:val="24"/>
        </w:rPr>
      </w:pPr>
    </w:p>
    <w:p w14:paraId="59868400" w14:textId="77777777" w:rsidR="006B613C" w:rsidRPr="00C22E0B" w:rsidRDefault="00FA51B3" w:rsidP="00C22E0B">
      <w:pPr>
        <w:spacing w:after="160" w:line="278" w:lineRule="auto"/>
        <w:rPr>
          <w:sz w:val="24"/>
          <w:szCs w:val="24"/>
        </w:rPr>
      </w:pPr>
      <w:r w:rsidRPr="00C22E0B">
        <w:rPr>
          <w:sz w:val="24"/>
          <w:szCs w:val="24"/>
        </w:rPr>
        <w:lastRenderedPageBreak/>
        <w:t>There are approximately 14000 middle schools in the United States</w:t>
      </w:r>
      <w:r w:rsidRPr="2560A70B">
        <w:rPr>
          <w:rStyle w:val="FootnoteReference"/>
          <w:sz w:val="24"/>
          <w:szCs w:val="24"/>
        </w:rPr>
        <w:footnoteReference w:id="6"/>
      </w:r>
      <w:r w:rsidR="41E516CA" w:rsidRPr="00C22E0B">
        <w:rPr>
          <w:sz w:val="24"/>
          <w:szCs w:val="24"/>
        </w:rPr>
        <w:t>.</w:t>
      </w:r>
      <w:r w:rsidRPr="00C22E0B">
        <w:rPr>
          <w:sz w:val="24"/>
          <w:szCs w:val="24"/>
        </w:rPr>
        <w:t xml:space="preserve"> </w:t>
      </w:r>
    </w:p>
    <w:p w14:paraId="050115F4" w14:textId="7D0BCEC2" w:rsidR="00274EF3" w:rsidRPr="006C7CEF" w:rsidRDefault="00FA51B3" w:rsidP="006C7CEF">
      <w:pPr>
        <w:spacing w:after="160" w:line="278" w:lineRule="auto"/>
        <w:rPr>
          <w:sz w:val="24"/>
          <w:szCs w:val="24"/>
        </w:rPr>
      </w:pPr>
      <w:r w:rsidRPr="006C7CEF">
        <w:rPr>
          <w:sz w:val="24"/>
          <w:szCs w:val="24"/>
        </w:rPr>
        <w:t>As the entrepreneurship program is run in collaboration with police officers and PAL chapters, schools in cities and suburbs should be targeted. This is where PAL chapters are usually located</w:t>
      </w:r>
      <w:r w:rsidRPr="2560A70B">
        <w:rPr>
          <w:rStyle w:val="FootnoteReference"/>
          <w:sz w:val="24"/>
          <w:szCs w:val="24"/>
        </w:rPr>
        <w:footnoteReference w:id="7"/>
      </w:r>
      <w:r w:rsidR="41E516CA" w:rsidRPr="006C7CEF">
        <w:rPr>
          <w:sz w:val="24"/>
          <w:szCs w:val="24"/>
        </w:rPr>
        <w:t>.</w:t>
      </w:r>
    </w:p>
    <w:p w14:paraId="6751F675" w14:textId="5BEED407" w:rsidR="00C75A59" w:rsidRPr="006C7CEF" w:rsidRDefault="00FA51B3" w:rsidP="006C7CEF">
      <w:pPr>
        <w:spacing w:after="160" w:line="278" w:lineRule="auto"/>
        <w:rPr>
          <w:sz w:val="24"/>
          <w:szCs w:val="24"/>
        </w:rPr>
      </w:pPr>
      <w:r w:rsidRPr="006C7CEF">
        <w:rPr>
          <w:sz w:val="24"/>
          <w:szCs w:val="24"/>
        </w:rPr>
        <w:t xml:space="preserve">Moreover, the program targets at-risk students. Thus, schools with a diverse student population should be targeted. Narrowing down the target markets to schools with over 500 students to ensure a diverse student </w:t>
      </w:r>
      <w:r w:rsidR="1E991CA6" w:rsidRPr="006C7CEF">
        <w:rPr>
          <w:sz w:val="24"/>
          <w:szCs w:val="24"/>
        </w:rPr>
        <w:t>body</w:t>
      </w:r>
      <w:r w:rsidRPr="006C7CEF">
        <w:rPr>
          <w:sz w:val="24"/>
          <w:szCs w:val="24"/>
        </w:rPr>
        <w:t xml:space="preserve"> </w:t>
      </w:r>
      <w:r w:rsidR="00535AC8" w:rsidRPr="006C7CEF">
        <w:rPr>
          <w:sz w:val="24"/>
          <w:szCs w:val="24"/>
        </w:rPr>
        <w:t xml:space="preserve">leaves </w:t>
      </w:r>
      <w:r w:rsidR="00535AC8" w:rsidRPr="4486DFAF">
        <w:rPr>
          <w:sz w:val="24"/>
          <w:szCs w:val="24"/>
        </w:rPr>
        <w:t>5</w:t>
      </w:r>
      <w:ins w:id="11" w:author="Rigsby, Cassandra R." w:date="2024-05-08T20:14:00Z">
        <w:r w:rsidR="282513B1" w:rsidRPr="4486DFAF">
          <w:rPr>
            <w:sz w:val="24"/>
            <w:szCs w:val="24"/>
          </w:rPr>
          <w:t>,</w:t>
        </w:r>
      </w:ins>
      <w:r w:rsidR="00535AC8" w:rsidRPr="4486DFAF">
        <w:rPr>
          <w:sz w:val="24"/>
          <w:szCs w:val="24"/>
        </w:rPr>
        <w:t>293</w:t>
      </w:r>
      <w:r w:rsidR="00535AC8" w:rsidRPr="006C7CEF">
        <w:rPr>
          <w:sz w:val="24"/>
          <w:szCs w:val="24"/>
        </w:rPr>
        <w:t xml:space="preserve"> middle schools. </w:t>
      </w:r>
    </w:p>
    <w:p w14:paraId="47A1EA05" w14:textId="2CB3BE36" w:rsidR="008604A1" w:rsidRPr="006C7CEF" w:rsidRDefault="00535AC8" w:rsidP="006C7CEF">
      <w:pPr>
        <w:spacing w:after="160" w:line="278" w:lineRule="auto"/>
        <w:rPr>
          <w:sz w:val="24"/>
          <w:szCs w:val="24"/>
        </w:rPr>
      </w:pPr>
      <w:r w:rsidRPr="006C7CEF">
        <w:rPr>
          <w:sz w:val="24"/>
          <w:szCs w:val="24"/>
        </w:rPr>
        <w:t xml:space="preserve">Finally, police presence is required as officers at school recruit and mentor students withing the program. 67% of middle schools in the United States have officers of site. Therefore 67% of </w:t>
      </w:r>
      <w:r w:rsidRPr="4486DFAF">
        <w:rPr>
          <w:sz w:val="24"/>
          <w:szCs w:val="24"/>
        </w:rPr>
        <w:t>5</w:t>
      </w:r>
      <w:ins w:id="12" w:author="Rigsby, Cassandra R." w:date="2024-05-08T20:14:00Z">
        <w:r w:rsidR="134059B5" w:rsidRPr="4486DFAF">
          <w:rPr>
            <w:sz w:val="24"/>
            <w:szCs w:val="24"/>
          </w:rPr>
          <w:t>,</w:t>
        </w:r>
      </w:ins>
      <w:r w:rsidRPr="4486DFAF">
        <w:rPr>
          <w:sz w:val="24"/>
          <w:szCs w:val="24"/>
        </w:rPr>
        <w:t>293</w:t>
      </w:r>
      <w:r w:rsidRPr="006C7CEF">
        <w:rPr>
          <w:sz w:val="24"/>
          <w:szCs w:val="24"/>
        </w:rPr>
        <w:t xml:space="preserve"> middle schools with a diverse student </w:t>
      </w:r>
      <w:r w:rsidR="3421712E" w:rsidRPr="006C7CEF">
        <w:rPr>
          <w:sz w:val="24"/>
          <w:szCs w:val="24"/>
        </w:rPr>
        <w:t>population</w:t>
      </w:r>
      <w:r w:rsidRPr="006C7CEF">
        <w:rPr>
          <w:sz w:val="24"/>
          <w:szCs w:val="24"/>
        </w:rPr>
        <w:t xml:space="preserve"> are in cities and suburbs, </w:t>
      </w:r>
      <w:r w:rsidR="2D3514B2" w:rsidRPr="006C7CEF">
        <w:rPr>
          <w:sz w:val="24"/>
          <w:szCs w:val="24"/>
        </w:rPr>
        <w:t>which is</w:t>
      </w:r>
      <w:r w:rsidRPr="006C7CEF">
        <w:rPr>
          <w:sz w:val="24"/>
          <w:szCs w:val="24"/>
        </w:rPr>
        <w:t xml:space="preserve"> the final target market. This target market includes </w:t>
      </w:r>
      <w:r w:rsidRPr="4486DFAF">
        <w:rPr>
          <w:sz w:val="24"/>
          <w:szCs w:val="24"/>
        </w:rPr>
        <w:t>3</w:t>
      </w:r>
      <w:ins w:id="13" w:author="Rigsby, Cassandra R." w:date="2024-05-08T20:14:00Z">
        <w:r w:rsidR="0BF9CE51" w:rsidRPr="4486DFAF">
          <w:rPr>
            <w:sz w:val="24"/>
            <w:szCs w:val="24"/>
          </w:rPr>
          <w:t>,</w:t>
        </w:r>
      </w:ins>
      <w:r w:rsidRPr="4486DFAF">
        <w:rPr>
          <w:sz w:val="24"/>
          <w:szCs w:val="24"/>
        </w:rPr>
        <w:t>493</w:t>
      </w:r>
      <w:r w:rsidRPr="006C7CEF">
        <w:rPr>
          <w:sz w:val="24"/>
          <w:szCs w:val="24"/>
        </w:rPr>
        <w:t xml:space="preserve"> middle schools in the Unites States. </w:t>
      </w:r>
    </w:p>
    <w:p w14:paraId="55DFAF6A" w14:textId="111BBAC2" w:rsidR="00F14874" w:rsidRPr="006C7CEF" w:rsidRDefault="00535AC8" w:rsidP="006C7CEF">
      <w:pPr>
        <w:spacing w:after="160" w:line="278" w:lineRule="auto"/>
        <w:rPr>
          <w:sz w:val="24"/>
          <w:szCs w:val="24"/>
        </w:rPr>
      </w:pPr>
      <w:r w:rsidRPr="006C7CEF">
        <w:rPr>
          <w:sz w:val="24"/>
          <w:szCs w:val="24"/>
        </w:rPr>
        <w:t xml:space="preserve">PAL chapters are an essential aspect of this program as the program relies on a collaboration with PAL. The target market can be defined differently, considering PAL locations. For the program expansion chapters that already run mentorship programs should be targeted. </w:t>
      </w:r>
      <w:r w:rsidR="004D2345" w:rsidRPr="006C7CEF">
        <w:rPr>
          <w:sz w:val="24"/>
          <w:szCs w:val="24"/>
        </w:rPr>
        <w:t>These chapters have experience with mentoring and infrastructures in place to adopt the curriculum. There are approximately 700 PAL chapters nationwide</w:t>
      </w:r>
      <w:r w:rsidRPr="2560A70B">
        <w:rPr>
          <w:rStyle w:val="FootnoteReference"/>
          <w:sz w:val="24"/>
          <w:szCs w:val="24"/>
        </w:rPr>
        <w:footnoteReference w:id="8"/>
      </w:r>
      <w:r w:rsidR="17D17A87" w:rsidRPr="006C7CEF">
        <w:rPr>
          <w:sz w:val="24"/>
          <w:szCs w:val="24"/>
        </w:rPr>
        <w:t>.</w:t>
      </w:r>
      <w:r w:rsidR="004D2345" w:rsidRPr="006C7CEF">
        <w:rPr>
          <w:sz w:val="24"/>
          <w:szCs w:val="24"/>
        </w:rPr>
        <w:t xml:space="preserve"> From a random sample of 15 chapters</w:t>
      </w:r>
      <w:r w:rsidR="00E67836" w:rsidRPr="006C7CEF">
        <w:rPr>
          <w:sz w:val="24"/>
          <w:szCs w:val="24"/>
        </w:rPr>
        <w:t xml:space="preserve">, 9 locations already run mentorship programs (60%). Therefore, the target market is 420 PAL chapters (60% of 700). </w:t>
      </w:r>
    </w:p>
    <w:p w14:paraId="591F2E3B" w14:textId="3A62C73D" w:rsidR="00A5302B" w:rsidRPr="00E6479E" w:rsidRDefault="00674F8C">
      <w:pPr>
        <w:rPr>
          <w:b/>
          <w:bCs/>
          <w:sz w:val="24"/>
          <w:szCs w:val="24"/>
        </w:rPr>
      </w:pPr>
      <w:r w:rsidRPr="00E6479E">
        <w:rPr>
          <w:b/>
          <w:bCs/>
          <w:sz w:val="24"/>
          <w:szCs w:val="24"/>
        </w:rPr>
        <w:t xml:space="preserve">Benchmarking against </w:t>
      </w:r>
      <w:r w:rsidR="00F14874">
        <w:rPr>
          <w:b/>
          <w:bCs/>
          <w:sz w:val="24"/>
          <w:szCs w:val="24"/>
        </w:rPr>
        <w:t>other PAL mentorship programs concluded that there are no comparable programs on the market</w:t>
      </w:r>
      <w:r w:rsidR="00FB451A" w:rsidRPr="00E6479E">
        <w:rPr>
          <w:b/>
          <w:bCs/>
          <w:sz w:val="24"/>
          <w:szCs w:val="24"/>
        </w:rPr>
        <w:t xml:space="preserve">. </w:t>
      </w:r>
    </w:p>
    <w:p w14:paraId="2B0435A3" w14:textId="1F6CE7B5" w:rsidR="00C85B48" w:rsidRPr="00E6479E" w:rsidRDefault="00F14874">
      <w:pPr>
        <w:rPr>
          <w:sz w:val="24"/>
          <w:szCs w:val="24"/>
        </w:rPr>
      </w:pPr>
      <w:r w:rsidRPr="44CB85AD">
        <w:rPr>
          <w:sz w:val="24"/>
          <w:szCs w:val="24"/>
        </w:rPr>
        <w:t xml:space="preserve">While other PAL chapters run mentorship programs </w:t>
      </w:r>
      <w:r w:rsidR="1C5BC3EE" w:rsidRPr="44CB85AD">
        <w:rPr>
          <w:sz w:val="24"/>
          <w:szCs w:val="24"/>
        </w:rPr>
        <w:t>using</w:t>
      </w:r>
      <w:r w:rsidRPr="44CB85AD">
        <w:rPr>
          <w:sz w:val="24"/>
          <w:szCs w:val="24"/>
        </w:rPr>
        <w:t xml:space="preserve"> curriculums, there are no other programs that provide entrepreneurship lessons designed by field experts</w:t>
      </w:r>
      <w:r w:rsidR="0EC503A5" w:rsidRPr="44CB85AD">
        <w:rPr>
          <w:sz w:val="24"/>
          <w:szCs w:val="24"/>
        </w:rPr>
        <w:t xml:space="preserve">. </w:t>
      </w:r>
    </w:p>
    <w:p w14:paraId="59C44B4F" w14:textId="4906BCB4" w:rsidR="628D2A08" w:rsidRDefault="628D2A08" w:rsidP="628D2A08">
      <w:pPr>
        <w:rPr>
          <w:b/>
          <w:bCs/>
          <w:sz w:val="24"/>
          <w:szCs w:val="24"/>
        </w:rPr>
      </w:pPr>
    </w:p>
    <w:p w14:paraId="451EDBCE" w14:textId="77777777" w:rsidR="001A270A" w:rsidRDefault="001A270A" w:rsidP="001A270A">
      <w:pPr>
        <w:pStyle w:val="ListParagraph"/>
        <w:rPr>
          <w:sz w:val="24"/>
          <w:szCs w:val="24"/>
        </w:rPr>
      </w:pPr>
    </w:p>
    <w:p w14:paraId="6BAF3CF9" w14:textId="49C5D23A" w:rsidR="00C85B48" w:rsidRPr="00AF2204" w:rsidRDefault="00C85B48" w:rsidP="00AF2204">
      <w:pPr>
        <w:pStyle w:val="ListParagraph"/>
        <w:numPr>
          <w:ilvl w:val="0"/>
          <w:numId w:val="43"/>
        </w:numPr>
        <w:rPr>
          <w:sz w:val="24"/>
          <w:szCs w:val="24"/>
        </w:rPr>
      </w:pPr>
      <w:r w:rsidRPr="00AF2204">
        <w:rPr>
          <w:sz w:val="24"/>
          <w:szCs w:val="24"/>
        </w:rPr>
        <w:t>P</w:t>
      </w:r>
      <w:r w:rsidR="00F14874" w:rsidRPr="00AF2204">
        <w:rPr>
          <w:sz w:val="24"/>
          <w:szCs w:val="24"/>
        </w:rPr>
        <w:t xml:space="preserve">AL </w:t>
      </w:r>
      <w:r w:rsidR="001623A1" w:rsidRPr="00AF2204">
        <w:rPr>
          <w:sz w:val="24"/>
          <w:szCs w:val="24"/>
        </w:rPr>
        <w:t>California</w:t>
      </w:r>
    </w:p>
    <w:p w14:paraId="694B1CCF" w14:textId="330CA50D" w:rsidR="27752E7A" w:rsidRPr="00AF2204" w:rsidRDefault="001623A1" w:rsidP="00AF2204">
      <w:pPr>
        <w:pStyle w:val="ListParagraph"/>
        <w:rPr>
          <w:sz w:val="24"/>
          <w:szCs w:val="24"/>
        </w:rPr>
      </w:pPr>
      <w:r w:rsidRPr="00AF2204">
        <w:rPr>
          <w:sz w:val="24"/>
          <w:szCs w:val="24"/>
        </w:rPr>
        <w:t xml:space="preserve">This chapter provides </w:t>
      </w:r>
      <w:r w:rsidR="3BC4F96A" w:rsidRPr="00AF2204">
        <w:rPr>
          <w:sz w:val="24"/>
          <w:szCs w:val="24"/>
        </w:rPr>
        <w:t>various</w:t>
      </w:r>
      <w:r w:rsidRPr="00AF2204">
        <w:rPr>
          <w:sz w:val="24"/>
          <w:szCs w:val="24"/>
        </w:rPr>
        <w:t xml:space="preserve"> programs including a leadership development program thought by officers and community volunteers. This is a statewide program that combines students from all California PAL chapters. Within the program multiple curriculums are being taught, none of whom focus on entrepreneurship. </w:t>
      </w:r>
    </w:p>
    <w:p w14:paraId="43F0D721" w14:textId="77777777" w:rsidR="001623A1" w:rsidRDefault="001623A1" w:rsidP="27752E7A">
      <w:pPr>
        <w:rPr>
          <w:b/>
          <w:bCs/>
          <w:sz w:val="24"/>
          <w:szCs w:val="24"/>
        </w:rPr>
      </w:pPr>
    </w:p>
    <w:p w14:paraId="047FA97F" w14:textId="14D1C034" w:rsidR="0045322B" w:rsidRPr="00AF2204" w:rsidRDefault="009A359E" w:rsidP="00AF2204">
      <w:pPr>
        <w:pStyle w:val="ListParagraph"/>
        <w:numPr>
          <w:ilvl w:val="0"/>
          <w:numId w:val="43"/>
        </w:numPr>
        <w:rPr>
          <w:sz w:val="24"/>
          <w:szCs w:val="24"/>
        </w:rPr>
      </w:pPr>
      <w:r w:rsidRPr="00AF2204">
        <w:rPr>
          <w:sz w:val="24"/>
          <w:szCs w:val="24"/>
        </w:rPr>
        <w:t>PAL Wyoming</w:t>
      </w:r>
    </w:p>
    <w:p w14:paraId="4CCEB50E" w14:textId="61C8734B" w:rsidR="0045322B" w:rsidRPr="00AF2204" w:rsidRDefault="009A359E" w:rsidP="00AF2204">
      <w:pPr>
        <w:pStyle w:val="ListParagraph"/>
        <w:rPr>
          <w:sz w:val="24"/>
          <w:szCs w:val="24"/>
        </w:rPr>
      </w:pPr>
      <w:r w:rsidRPr="00AF2204">
        <w:rPr>
          <w:sz w:val="24"/>
          <w:szCs w:val="24"/>
        </w:rPr>
        <w:t xml:space="preserve">This PAL chapter offers boxing sessions as well as a virtual mentorship program. The mentorship program is run by volunteers that sign up on the website. Mentors meet with their mentees once a week to teach them the national crime prevention council curriculum. </w:t>
      </w:r>
    </w:p>
    <w:p w14:paraId="0E4C7E5C" w14:textId="34C34B58" w:rsidR="27752E7A" w:rsidRDefault="27752E7A" w:rsidP="27752E7A">
      <w:pPr>
        <w:rPr>
          <w:b/>
          <w:bCs/>
          <w:sz w:val="24"/>
          <w:szCs w:val="24"/>
        </w:rPr>
      </w:pPr>
    </w:p>
    <w:p w14:paraId="0A51AA1F" w14:textId="2B6F1E29" w:rsidR="009A359E" w:rsidRPr="00AF2204" w:rsidRDefault="009A359E" w:rsidP="00AF2204">
      <w:pPr>
        <w:pStyle w:val="ListParagraph"/>
        <w:numPr>
          <w:ilvl w:val="0"/>
          <w:numId w:val="43"/>
        </w:numPr>
        <w:rPr>
          <w:sz w:val="24"/>
          <w:szCs w:val="24"/>
        </w:rPr>
      </w:pPr>
      <w:r w:rsidRPr="00AF2204">
        <w:rPr>
          <w:sz w:val="24"/>
          <w:szCs w:val="24"/>
        </w:rPr>
        <w:t>Teen Leadership Montgomery PAL Montgomery</w:t>
      </w:r>
    </w:p>
    <w:p w14:paraId="45FFEACD" w14:textId="1F2BB58A" w:rsidR="009A359E" w:rsidRPr="00AF2204" w:rsidRDefault="00D477CC" w:rsidP="00AF2204">
      <w:pPr>
        <w:pStyle w:val="ListParagraph"/>
        <w:rPr>
          <w:sz w:val="24"/>
          <w:szCs w:val="24"/>
        </w:rPr>
      </w:pPr>
      <w:r w:rsidRPr="00AF2204">
        <w:rPr>
          <w:sz w:val="24"/>
          <w:szCs w:val="24"/>
        </w:rPr>
        <w:t xml:space="preserve">This chapter offers after-school tutoring, mental health counseling and summer camps to support students with educational needs. Additionally, PAL Montgomery offers a teen leadership program that aims to prepare students for the job market and helps them to develop professional skills. </w:t>
      </w:r>
    </w:p>
    <w:p w14:paraId="2CC9E493" w14:textId="5B9FA38C" w:rsidR="00EF75F3" w:rsidRDefault="00EF75F3" w:rsidP="00EF75F3">
      <w:pPr>
        <w:tabs>
          <w:tab w:val="left" w:pos="6508"/>
        </w:tabs>
        <w:rPr>
          <w:b/>
          <w:bCs/>
        </w:rPr>
      </w:pPr>
    </w:p>
    <w:p w14:paraId="3773A01D" w14:textId="2CA9F21E" w:rsidR="00D477CC" w:rsidRPr="00AF2204" w:rsidRDefault="00D477CC" w:rsidP="00AF2204">
      <w:pPr>
        <w:pStyle w:val="ListParagraph"/>
        <w:numPr>
          <w:ilvl w:val="0"/>
          <w:numId w:val="43"/>
        </w:numPr>
        <w:tabs>
          <w:tab w:val="left" w:pos="6508"/>
        </w:tabs>
        <w:rPr>
          <w:sz w:val="24"/>
          <w:szCs w:val="24"/>
        </w:rPr>
      </w:pPr>
      <w:r w:rsidRPr="00AF2204">
        <w:rPr>
          <w:rFonts w:eastAsiaTheme="minorEastAsia"/>
          <w:sz w:val="24"/>
          <w:szCs w:val="24"/>
        </w:rPr>
        <w:t>PAL Las Vegas</w:t>
      </w:r>
    </w:p>
    <w:p w14:paraId="18ED11DD" w14:textId="177538CE" w:rsidR="00D477CC" w:rsidRPr="00AF2204" w:rsidRDefault="00D477CC" w:rsidP="00AF2204">
      <w:pPr>
        <w:pStyle w:val="ListParagraph"/>
        <w:tabs>
          <w:tab w:val="left" w:pos="6508"/>
        </w:tabs>
        <w:rPr>
          <w:sz w:val="24"/>
          <w:szCs w:val="24"/>
        </w:rPr>
      </w:pPr>
      <w:r w:rsidRPr="00AF2204">
        <w:rPr>
          <w:rFonts w:eastAsiaTheme="minorEastAsia"/>
          <w:sz w:val="24"/>
          <w:szCs w:val="24"/>
        </w:rPr>
        <w:t xml:space="preserve">This chapter provides sports programs only. The </w:t>
      </w:r>
      <w:r w:rsidR="00571448" w:rsidRPr="00AF2204">
        <w:rPr>
          <w:rFonts w:eastAsiaTheme="minorEastAsia"/>
          <w:sz w:val="24"/>
          <w:szCs w:val="24"/>
        </w:rPr>
        <w:t>focus</w:t>
      </w:r>
      <w:r w:rsidRPr="00AF2204">
        <w:rPr>
          <w:rFonts w:eastAsiaTheme="minorEastAsia"/>
          <w:sz w:val="24"/>
          <w:szCs w:val="24"/>
        </w:rPr>
        <w:t xml:space="preserve"> lays on </w:t>
      </w:r>
      <w:r w:rsidR="00571448" w:rsidRPr="00AF2204">
        <w:rPr>
          <w:rFonts w:eastAsiaTheme="minorEastAsia"/>
          <w:sz w:val="24"/>
          <w:szCs w:val="24"/>
        </w:rPr>
        <w:t xml:space="preserve">boxing and basketball. Whitin these programs students are being taught life skills in combination with sports. </w:t>
      </w:r>
    </w:p>
    <w:p w14:paraId="18DC8B61" w14:textId="50ADFF28" w:rsidR="2560A70B" w:rsidRDefault="2560A70B" w:rsidP="2560A70B">
      <w:pPr>
        <w:tabs>
          <w:tab w:val="left" w:pos="6508"/>
        </w:tabs>
        <w:rPr>
          <w:rFonts w:eastAsiaTheme="minorEastAsia"/>
          <w:sz w:val="24"/>
          <w:szCs w:val="24"/>
        </w:rPr>
      </w:pPr>
    </w:p>
    <w:p w14:paraId="75A12211" w14:textId="77777777" w:rsidR="00CD071C" w:rsidRDefault="00CD071C" w:rsidP="2560A70B">
      <w:pPr>
        <w:tabs>
          <w:tab w:val="left" w:pos="6508"/>
        </w:tabs>
        <w:rPr>
          <w:rFonts w:eastAsiaTheme="minorEastAsia"/>
          <w:sz w:val="24"/>
          <w:szCs w:val="24"/>
        </w:rPr>
      </w:pPr>
    </w:p>
    <w:p w14:paraId="6A66D42D" w14:textId="77777777" w:rsidR="00CD071C" w:rsidRDefault="00CD071C" w:rsidP="2560A70B">
      <w:pPr>
        <w:tabs>
          <w:tab w:val="left" w:pos="6508"/>
        </w:tabs>
        <w:rPr>
          <w:rFonts w:eastAsiaTheme="minorEastAsia"/>
          <w:sz w:val="24"/>
          <w:szCs w:val="24"/>
        </w:rPr>
      </w:pPr>
    </w:p>
    <w:p w14:paraId="010A49AA" w14:textId="77777777" w:rsidR="00CD071C" w:rsidRDefault="00CD071C" w:rsidP="2560A70B">
      <w:pPr>
        <w:tabs>
          <w:tab w:val="left" w:pos="6508"/>
        </w:tabs>
        <w:rPr>
          <w:rFonts w:eastAsiaTheme="minorEastAsia"/>
          <w:sz w:val="24"/>
          <w:szCs w:val="24"/>
        </w:rPr>
      </w:pPr>
    </w:p>
    <w:p w14:paraId="0458056E" w14:textId="77777777" w:rsidR="00CD071C" w:rsidRDefault="00CD071C" w:rsidP="2560A70B">
      <w:pPr>
        <w:tabs>
          <w:tab w:val="left" w:pos="6508"/>
        </w:tabs>
        <w:rPr>
          <w:rFonts w:eastAsiaTheme="minorEastAsia"/>
          <w:sz w:val="24"/>
          <w:szCs w:val="24"/>
        </w:rPr>
      </w:pPr>
    </w:p>
    <w:p w14:paraId="67694B5B" w14:textId="77777777" w:rsidR="00CD071C" w:rsidRDefault="00CD071C" w:rsidP="2560A70B">
      <w:pPr>
        <w:tabs>
          <w:tab w:val="left" w:pos="6508"/>
        </w:tabs>
        <w:rPr>
          <w:rFonts w:eastAsiaTheme="minorEastAsia"/>
          <w:sz w:val="24"/>
          <w:szCs w:val="24"/>
        </w:rPr>
      </w:pPr>
    </w:p>
    <w:p w14:paraId="458914FE" w14:textId="77777777" w:rsidR="00CD071C" w:rsidRDefault="00CD071C" w:rsidP="2560A70B">
      <w:pPr>
        <w:tabs>
          <w:tab w:val="left" w:pos="6508"/>
        </w:tabs>
        <w:rPr>
          <w:rFonts w:eastAsiaTheme="minorEastAsia"/>
          <w:sz w:val="24"/>
          <w:szCs w:val="24"/>
        </w:rPr>
      </w:pPr>
    </w:p>
    <w:p w14:paraId="456E6C29" w14:textId="77777777" w:rsidR="00CD071C" w:rsidRDefault="00CD071C" w:rsidP="2560A70B">
      <w:pPr>
        <w:tabs>
          <w:tab w:val="left" w:pos="6508"/>
        </w:tabs>
        <w:rPr>
          <w:rFonts w:eastAsiaTheme="minorEastAsia"/>
          <w:sz w:val="24"/>
          <w:szCs w:val="24"/>
        </w:rPr>
      </w:pPr>
    </w:p>
    <w:p w14:paraId="62235998" w14:textId="77777777" w:rsidR="00CD071C" w:rsidRDefault="00CD071C" w:rsidP="2560A70B">
      <w:pPr>
        <w:tabs>
          <w:tab w:val="left" w:pos="6508"/>
        </w:tabs>
        <w:rPr>
          <w:rFonts w:eastAsiaTheme="minorEastAsia"/>
          <w:sz w:val="24"/>
          <w:szCs w:val="24"/>
        </w:rPr>
      </w:pPr>
    </w:p>
    <w:p w14:paraId="50AF745A" w14:textId="77777777" w:rsidR="00CD071C" w:rsidRDefault="00CD071C" w:rsidP="2560A70B">
      <w:pPr>
        <w:tabs>
          <w:tab w:val="left" w:pos="6508"/>
        </w:tabs>
        <w:rPr>
          <w:rFonts w:eastAsiaTheme="minorEastAsia"/>
          <w:sz w:val="24"/>
          <w:szCs w:val="24"/>
        </w:rPr>
      </w:pPr>
    </w:p>
    <w:p w14:paraId="496FA754" w14:textId="77777777" w:rsidR="00CD071C" w:rsidRDefault="00CD071C" w:rsidP="2560A70B">
      <w:pPr>
        <w:tabs>
          <w:tab w:val="left" w:pos="6508"/>
        </w:tabs>
        <w:rPr>
          <w:rFonts w:eastAsiaTheme="minorEastAsia"/>
          <w:sz w:val="24"/>
          <w:szCs w:val="24"/>
        </w:rPr>
      </w:pPr>
    </w:p>
    <w:p w14:paraId="6C5A27CB" w14:textId="77777777" w:rsidR="00CD071C" w:rsidRDefault="00CD071C" w:rsidP="2560A70B">
      <w:pPr>
        <w:tabs>
          <w:tab w:val="left" w:pos="6508"/>
        </w:tabs>
        <w:rPr>
          <w:rFonts w:eastAsiaTheme="minorEastAsia"/>
          <w:sz w:val="24"/>
          <w:szCs w:val="24"/>
        </w:rPr>
      </w:pPr>
    </w:p>
    <w:p w14:paraId="25308840" w14:textId="77777777" w:rsidR="00CD071C" w:rsidRDefault="00CD071C" w:rsidP="2560A70B">
      <w:pPr>
        <w:tabs>
          <w:tab w:val="left" w:pos="6508"/>
        </w:tabs>
        <w:rPr>
          <w:rFonts w:eastAsiaTheme="minorEastAsia"/>
          <w:sz w:val="24"/>
          <w:szCs w:val="24"/>
        </w:rPr>
      </w:pPr>
    </w:p>
    <w:p w14:paraId="466BF9EF" w14:textId="77777777" w:rsidR="00CD071C" w:rsidRDefault="00CD071C" w:rsidP="2560A70B">
      <w:pPr>
        <w:tabs>
          <w:tab w:val="left" w:pos="6508"/>
        </w:tabs>
        <w:rPr>
          <w:rFonts w:eastAsiaTheme="minorEastAsia"/>
          <w:sz w:val="24"/>
          <w:szCs w:val="24"/>
        </w:rPr>
      </w:pPr>
    </w:p>
    <w:p w14:paraId="7C2D3FA0" w14:textId="77777777" w:rsidR="00CD071C" w:rsidRDefault="00CD071C" w:rsidP="2560A70B">
      <w:pPr>
        <w:tabs>
          <w:tab w:val="left" w:pos="6508"/>
        </w:tabs>
        <w:rPr>
          <w:rFonts w:eastAsiaTheme="minorEastAsia"/>
          <w:sz w:val="24"/>
          <w:szCs w:val="24"/>
        </w:rPr>
      </w:pPr>
    </w:p>
    <w:p w14:paraId="5E42FEF3" w14:textId="77777777" w:rsidR="00CD071C" w:rsidRDefault="00CD071C" w:rsidP="2560A70B">
      <w:pPr>
        <w:tabs>
          <w:tab w:val="left" w:pos="6508"/>
        </w:tabs>
        <w:rPr>
          <w:rFonts w:eastAsiaTheme="minorEastAsia"/>
          <w:sz w:val="24"/>
          <w:szCs w:val="24"/>
        </w:rPr>
      </w:pPr>
    </w:p>
    <w:p w14:paraId="4B083AB3" w14:textId="77777777" w:rsidR="00CD071C" w:rsidRDefault="00CD071C" w:rsidP="2560A70B">
      <w:pPr>
        <w:tabs>
          <w:tab w:val="left" w:pos="6508"/>
        </w:tabs>
        <w:rPr>
          <w:rFonts w:eastAsiaTheme="minorEastAsia"/>
          <w:sz w:val="24"/>
          <w:szCs w:val="24"/>
        </w:rPr>
      </w:pPr>
    </w:p>
    <w:p w14:paraId="21BFB5C9" w14:textId="77777777" w:rsidR="00CD071C" w:rsidRDefault="00CD071C" w:rsidP="2560A70B">
      <w:pPr>
        <w:tabs>
          <w:tab w:val="left" w:pos="6508"/>
        </w:tabs>
        <w:rPr>
          <w:rFonts w:eastAsiaTheme="minorEastAsia"/>
          <w:sz w:val="24"/>
          <w:szCs w:val="24"/>
        </w:rPr>
      </w:pPr>
    </w:p>
    <w:p w14:paraId="2A86CF76" w14:textId="77777777" w:rsidR="001A270A" w:rsidRDefault="001A270A" w:rsidP="2560A70B">
      <w:pPr>
        <w:tabs>
          <w:tab w:val="left" w:pos="6508"/>
        </w:tabs>
        <w:rPr>
          <w:rFonts w:eastAsiaTheme="minorEastAsia"/>
          <w:sz w:val="24"/>
          <w:szCs w:val="24"/>
        </w:rPr>
      </w:pPr>
    </w:p>
    <w:p w14:paraId="55328D6E" w14:textId="77777777" w:rsidR="001A270A" w:rsidRDefault="001A270A" w:rsidP="2560A70B">
      <w:pPr>
        <w:tabs>
          <w:tab w:val="left" w:pos="6508"/>
        </w:tabs>
        <w:rPr>
          <w:rFonts w:eastAsiaTheme="minorEastAsia"/>
          <w:sz w:val="24"/>
          <w:szCs w:val="24"/>
        </w:rPr>
      </w:pPr>
    </w:p>
    <w:p w14:paraId="501445EB" w14:textId="77777777" w:rsidR="00AB174D" w:rsidRDefault="00AB174D" w:rsidP="2560A70B">
      <w:pPr>
        <w:tabs>
          <w:tab w:val="left" w:pos="6508"/>
        </w:tabs>
        <w:rPr>
          <w:rFonts w:eastAsiaTheme="minorEastAsia"/>
          <w:sz w:val="24"/>
          <w:szCs w:val="24"/>
        </w:rPr>
      </w:pPr>
    </w:p>
    <w:p w14:paraId="7278C5EE" w14:textId="77777777" w:rsidR="00AB174D" w:rsidRDefault="00AB174D" w:rsidP="2560A70B">
      <w:pPr>
        <w:tabs>
          <w:tab w:val="left" w:pos="6508"/>
        </w:tabs>
        <w:rPr>
          <w:rFonts w:eastAsiaTheme="minorEastAsia"/>
          <w:sz w:val="24"/>
          <w:szCs w:val="24"/>
        </w:rPr>
      </w:pPr>
    </w:p>
    <w:p w14:paraId="380C34AF" w14:textId="77777777" w:rsidR="00AB174D" w:rsidRDefault="00AB174D" w:rsidP="2560A70B">
      <w:pPr>
        <w:tabs>
          <w:tab w:val="left" w:pos="6508"/>
        </w:tabs>
        <w:rPr>
          <w:rFonts w:eastAsiaTheme="minorEastAsia"/>
          <w:sz w:val="24"/>
          <w:szCs w:val="24"/>
        </w:rPr>
      </w:pPr>
    </w:p>
    <w:p w14:paraId="13EB9CC3" w14:textId="77777777" w:rsidR="00AB174D" w:rsidRDefault="00AB174D" w:rsidP="2560A70B">
      <w:pPr>
        <w:tabs>
          <w:tab w:val="left" w:pos="6508"/>
        </w:tabs>
        <w:rPr>
          <w:rFonts w:eastAsiaTheme="minorEastAsia"/>
          <w:sz w:val="24"/>
          <w:szCs w:val="24"/>
        </w:rPr>
      </w:pPr>
    </w:p>
    <w:p w14:paraId="3B5D4793" w14:textId="77777777" w:rsidR="001A270A" w:rsidRDefault="001A270A" w:rsidP="2560A70B">
      <w:pPr>
        <w:tabs>
          <w:tab w:val="left" w:pos="6508"/>
        </w:tabs>
        <w:rPr>
          <w:rFonts w:eastAsiaTheme="minorEastAsia"/>
          <w:sz w:val="24"/>
          <w:szCs w:val="24"/>
        </w:rPr>
      </w:pPr>
    </w:p>
    <w:p w14:paraId="1462B422" w14:textId="77777777" w:rsidR="001A270A" w:rsidRDefault="001A270A" w:rsidP="2560A70B">
      <w:pPr>
        <w:tabs>
          <w:tab w:val="left" w:pos="6508"/>
        </w:tabs>
        <w:rPr>
          <w:rFonts w:eastAsiaTheme="minorEastAsia"/>
          <w:sz w:val="24"/>
          <w:szCs w:val="24"/>
        </w:rPr>
      </w:pPr>
    </w:p>
    <w:p w14:paraId="39A051A9" w14:textId="29A5372C" w:rsidR="2560A70B" w:rsidRDefault="5F0C2E8F" w:rsidP="2560A70B">
      <w:pPr>
        <w:tabs>
          <w:tab w:val="left" w:pos="6508"/>
        </w:tabs>
        <w:rPr>
          <w:rFonts w:eastAsiaTheme="minorEastAsia"/>
          <w:sz w:val="24"/>
          <w:szCs w:val="24"/>
        </w:rPr>
      </w:pPr>
      <w:r w:rsidRPr="00AF2204">
        <w:rPr>
          <w:rFonts w:eastAsiaTheme="minorEastAsia"/>
          <w:sz w:val="24"/>
          <w:szCs w:val="24"/>
        </w:rPr>
        <w:lastRenderedPageBreak/>
        <w:t xml:space="preserve">The completive matrix in figure 1.1 highlights the key findings of the benchmarking. While other PAL </w:t>
      </w:r>
      <w:r w:rsidR="0F2EE542" w:rsidRPr="00AF2204">
        <w:rPr>
          <w:rFonts w:eastAsiaTheme="minorEastAsia"/>
          <w:sz w:val="24"/>
          <w:szCs w:val="24"/>
        </w:rPr>
        <w:t>locations</w:t>
      </w:r>
      <w:r w:rsidRPr="00AF2204">
        <w:rPr>
          <w:rFonts w:eastAsiaTheme="minorEastAsia"/>
          <w:sz w:val="24"/>
          <w:szCs w:val="24"/>
        </w:rPr>
        <w:t xml:space="preserve"> offer </w:t>
      </w:r>
      <w:r w:rsidR="4AA79BCE" w:rsidRPr="00AF2204">
        <w:rPr>
          <w:rFonts w:eastAsiaTheme="minorEastAsia"/>
          <w:sz w:val="24"/>
          <w:szCs w:val="24"/>
        </w:rPr>
        <w:t>curriculums, no other PAL location teaches entrepreneurship lessons</w:t>
      </w:r>
      <w:r w:rsidR="00471603">
        <w:rPr>
          <w:rFonts w:eastAsiaTheme="minorEastAsia"/>
          <w:sz w:val="24"/>
          <w:szCs w:val="24"/>
        </w:rPr>
        <w:t xml:space="preserve"> designed by field experts.</w:t>
      </w:r>
    </w:p>
    <w:p w14:paraId="76F31ABF" w14:textId="77777777" w:rsidR="00414935" w:rsidRDefault="00414935" w:rsidP="2560A70B">
      <w:pPr>
        <w:tabs>
          <w:tab w:val="left" w:pos="6508"/>
        </w:tabs>
        <w:rPr>
          <w:rFonts w:eastAsiaTheme="minorEastAsia"/>
          <w:sz w:val="24"/>
          <w:szCs w:val="24"/>
        </w:rPr>
      </w:pPr>
    </w:p>
    <w:tbl>
      <w:tblPr>
        <w:tblStyle w:val="TableGrid"/>
        <w:tblpPr w:leftFromText="180" w:rightFromText="180" w:vertAnchor="text" w:horzAnchor="margin" w:tblpY="713"/>
        <w:tblW w:w="947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980"/>
        <w:gridCol w:w="1815"/>
        <w:gridCol w:w="1785"/>
        <w:gridCol w:w="1830"/>
        <w:gridCol w:w="2060"/>
      </w:tblGrid>
      <w:tr w:rsidR="001A270A" w14:paraId="7A71DEDE" w14:textId="77777777" w:rsidTr="00AC67DC">
        <w:trPr>
          <w:trHeight w:val="302"/>
        </w:trPr>
        <w:tc>
          <w:tcPr>
            <w:tcW w:w="1980" w:type="dxa"/>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43A8C7"/>
            <w:tcMar>
              <w:top w:w="72" w:type="dxa"/>
              <w:left w:w="144" w:type="dxa"/>
              <w:bottom w:w="72" w:type="dxa"/>
              <w:right w:w="144" w:type="dxa"/>
            </w:tcMar>
          </w:tcPr>
          <w:p w14:paraId="08DFDE69" w14:textId="77777777" w:rsidR="001A270A" w:rsidRDefault="001A270A" w:rsidP="00AC67DC">
            <w:pPr>
              <w:spacing w:before="240" w:after="240" w:line="240" w:lineRule="exact"/>
              <w:rPr>
                <w:rFonts w:ascii="Arial" w:eastAsia="Arial" w:hAnsi="Arial" w:cs="Arial"/>
                <w:b/>
                <w:bCs/>
                <w:color w:val="FFFFFF" w:themeColor="background1"/>
                <w:sz w:val="28"/>
                <w:szCs w:val="28"/>
              </w:rPr>
            </w:pPr>
          </w:p>
        </w:tc>
        <w:tc>
          <w:tcPr>
            <w:tcW w:w="1815" w:type="dxa"/>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43A8C7"/>
            <w:tcMar>
              <w:top w:w="72" w:type="dxa"/>
              <w:left w:w="144" w:type="dxa"/>
              <w:bottom w:w="72" w:type="dxa"/>
              <w:right w:w="144" w:type="dxa"/>
            </w:tcMar>
            <w:vAlign w:val="center"/>
          </w:tcPr>
          <w:p w14:paraId="0F64200A" w14:textId="77777777" w:rsidR="001A270A" w:rsidRDefault="001A270A" w:rsidP="00AC67DC">
            <w:pPr>
              <w:spacing w:before="240" w:after="240" w:line="240" w:lineRule="exact"/>
              <w:jc w:val="center"/>
              <w:rPr>
                <w:rFonts w:ascii="Arial" w:eastAsia="Arial" w:hAnsi="Arial" w:cs="Arial"/>
                <w:b/>
                <w:bCs/>
                <w:color w:val="FFFFFF" w:themeColor="background1"/>
                <w:sz w:val="28"/>
                <w:szCs w:val="28"/>
              </w:rPr>
            </w:pPr>
            <w:r w:rsidRPr="2560A70B">
              <w:rPr>
                <w:rFonts w:ascii="Arial" w:eastAsia="Arial" w:hAnsi="Arial" w:cs="Arial"/>
                <w:b/>
                <w:bCs/>
                <w:color w:val="000000" w:themeColor="text1"/>
                <w:sz w:val="28"/>
                <w:szCs w:val="28"/>
              </w:rPr>
              <w:t xml:space="preserve">Mentorship program </w:t>
            </w:r>
          </w:p>
        </w:tc>
        <w:tc>
          <w:tcPr>
            <w:tcW w:w="1785" w:type="dxa"/>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43A8C7"/>
            <w:tcMar>
              <w:top w:w="72" w:type="dxa"/>
              <w:left w:w="144" w:type="dxa"/>
              <w:bottom w:w="72" w:type="dxa"/>
              <w:right w:w="144" w:type="dxa"/>
            </w:tcMar>
            <w:vAlign w:val="center"/>
          </w:tcPr>
          <w:p w14:paraId="0F2DD476" w14:textId="77777777" w:rsidR="001A270A" w:rsidRDefault="001A270A" w:rsidP="00AC67DC">
            <w:pPr>
              <w:spacing w:before="240" w:after="240" w:line="240" w:lineRule="exact"/>
              <w:jc w:val="center"/>
              <w:rPr>
                <w:rFonts w:ascii="Arial" w:eastAsia="Arial" w:hAnsi="Arial" w:cs="Arial"/>
                <w:b/>
                <w:bCs/>
                <w:color w:val="FFFFFF" w:themeColor="background1"/>
                <w:sz w:val="28"/>
                <w:szCs w:val="28"/>
              </w:rPr>
            </w:pPr>
            <w:r w:rsidRPr="2560A70B">
              <w:rPr>
                <w:rFonts w:ascii="Arial" w:eastAsia="Arial" w:hAnsi="Arial" w:cs="Arial"/>
                <w:b/>
                <w:bCs/>
                <w:color w:val="000000" w:themeColor="text1"/>
                <w:sz w:val="28"/>
                <w:szCs w:val="28"/>
              </w:rPr>
              <w:t>Organized curriculum</w:t>
            </w:r>
          </w:p>
        </w:tc>
        <w:tc>
          <w:tcPr>
            <w:tcW w:w="1830" w:type="dxa"/>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43A8C7"/>
            <w:tcMar>
              <w:top w:w="72" w:type="dxa"/>
              <w:left w:w="144" w:type="dxa"/>
              <w:bottom w:w="72" w:type="dxa"/>
              <w:right w:w="144" w:type="dxa"/>
            </w:tcMar>
            <w:vAlign w:val="center"/>
          </w:tcPr>
          <w:p w14:paraId="6C3C6883" w14:textId="77777777" w:rsidR="001A270A" w:rsidRDefault="001A270A" w:rsidP="00AC67DC">
            <w:pPr>
              <w:spacing w:before="240" w:after="240" w:line="240" w:lineRule="exact"/>
              <w:jc w:val="center"/>
              <w:rPr>
                <w:rFonts w:ascii="Arial" w:eastAsia="Arial" w:hAnsi="Arial" w:cs="Arial"/>
                <w:b/>
                <w:bCs/>
                <w:color w:val="FFFFFF" w:themeColor="background1"/>
                <w:sz w:val="28"/>
                <w:szCs w:val="28"/>
              </w:rPr>
            </w:pPr>
            <w:r w:rsidRPr="2560A70B">
              <w:rPr>
                <w:rFonts w:ascii="Arial" w:eastAsia="Arial" w:hAnsi="Arial" w:cs="Arial"/>
                <w:b/>
                <w:bCs/>
                <w:color w:val="000000" w:themeColor="text1"/>
                <w:sz w:val="28"/>
                <w:szCs w:val="28"/>
              </w:rPr>
              <w:t xml:space="preserve">Entrepreneurship lessons </w:t>
            </w:r>
          </w:p>
        </w:tc>
        <w:tc>
          <w:tcPr>
            <w:tcW w:w="2060" w:type="dxa"/>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43A8C7"/>
            <w:tcMar>
              <w:top w:w="72" w:type="dxa"/>
              <w:left w:w="144" w:type="dxa"/>
              <w:bottom w:w="72" w:type="dxa"/>
              <w:right w:w="144" w:type="dxa"/>
            </w:tcMar>
            <w:vAlign w:val="center"/>
          </w:tcPr>
          <w:p w14:paraId="64826BE3" w14:textId="77777777" w:rsidR="001A270A" w:rsidRDefault="001A270A" w:rsidP="00AC67DC">
            <w:pPr>
              <w:spacing w:before="240" w:after="240" w:line="240" w:lineRule="exact"/>
              <w:jc w:val="center"/>
              <w:rPr>
                <w:rFonts w:ascii="Arial" w:eastAsia="Arial" w:hAnsi="Arial" w:cs="Arial"/>
                <w:b/>
                <w:bCs/>
                <w:color w:val="FFFFFF" w:themeColor="background1"/>
                <w:sz w:val="28"/>
                <w:szCs w:val="28"/>
              </w:rPr>
            </w:pPr>
            <w:r w:rsidRPr="2560A70B">
              <w:rPr>
                <w:rFonts w:ascii="Arial" w:eastAsia="Arial" w:hAnsi="Arial" w:cs="Arial"/>
                <w:b/>
                <w:bCs/>
                <w:color w:val="000000" w:themeColor="text1"/>
                <w:sz w:val="28"/>
                <w:szCs w:val="28"/>
              </w:rPr>
              <w:t>Designed by field experts</w:t>
            </w:r>
          </w:p>
        </w:tc>
      </w:tr>
      <w:tr w:rsidR="001A270A" w14:paraId="01222914" w14:textId="77777777" w:rsidTr="00AC67DC">
        <w:trPr>
          <w:trHeight w:val="302"/>
        </w:trPr>
        <w:tc>
          <w:tcPr>
            <w:tcW w:w="1980" w:type="dxa"/>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BF1DE"/>
            <w:tcMar>
              <w:top w:w="72" w:type="dxa"/>
              <w:left w:w="144" w:type="dxa"/>
              <w:bottom w:w="72" w:type="dxa"/>
              <w:right w:w="144" w:type="dxa"/>
            </w:tcMar>
            <w:vAlign w:val="center"/>
          </w:tcPr>
          <w:p w14:paraId="7D7FF111" w14:textId="77777777" w:rsidR="001A270A" w:rsidRDefault="001A270A" w:rsidP="00AC67DC">
            <w:pPr>
              <w:spacing w:before="240" w:after="240" w:line="240" w:lineRule="exact"/>
              <w:jc w:val="center"/>
              <w:rPr>
                <w:rFonts w:ascii="Arial" w:eastAsia="Arial" w:hAnsi="Arial" w:cs="Arial"/>
                <w:color w:val="000000" w:themeColor="text1"/>
                <w:sz w:val="28"/>
                <w:szCs w:val="28"/>
              </w:rPr>
            </w:pPr>
            <w:r w:rsidRPr="21BB9200">
              <w:rPr>
                <w:rFonts w:ascii="Arial" w:eastAsia="Arial" w:hAnsi="Arial" w:cs="Arial"/>
                <w:b/>
                <w:bCs/>
                <w:color w:val="000000" w:themeColor="text1"/>
                <w:sz w:val="28"/>
                <w:szCs w:val="28"/>
              </w:rPr>
              <w:t>OK Respond</w:t>
            </w:r>
            <w:r w:rsidRPr="2560A70B">
              <w:rPr>
                <w:rFonts w:ascii="Arial" w:eastAsia="Arial" w:hAnsi="Arial" w:cs="Arial"/>
                <w:b/>
                <w:bCs/>
                <w:color w:val="000000" w:themeColor="text1"/>
                <w:sz w:val="28"/>
                <w:szCs w:val="28"/>
              </w:rPr>
              <w:t xml:space="preserve">/ </w:t>
            </w:r>
            <w:proofErr w:type="spellStart"/>
            <w:r w:rsidRPr="2560A70B">
              <w:rPr>
                <w:rFonts w:ascii="Arial" w:eastAsia="Arial" w:hAnsi="Arial" w:cs="Arial"/>
                <w:b/>
                <w:bCs/>
                <w:color w:val="000000" w:themeColor="text1"/>
                <w:sz w:val="28"/>
                <w:szCs w:val="28"/>
              </w:rPr>
              <w:t>Kidvation</w:t>
            </w:r>
            <w:proofErr w:type="spellEnd"/>
          </w:p>
        </w:tc>
        <w:tc>
          <w:tcPr>
            <w:tcW w:w="1815" w:type="dxa"/>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BF1DE"/>
            <w:tcMar>
              <w:top w:w="72" w:type="dxa"/>
              <w:left w:w="144" w:type="dxa"/>
              <w:bottom w:w="72" w:type="dxa"/>
              <w:right w:w="144" w:type="dxa"/>
            </w:tcMar>
            <w:vAlign w:val="center"/>
          </w:tcPr>
          <w:p w14:paraId="30501449" w14:textId="77777777" w:rsidR="001A270A" w:rsidRDefault="001A270A" w:rsidP="00AC67DC">
            <w:pPr>
              <w:spacing w:before="240" w:after="240" w:line="240" w:lineRule="exact"/>
              <w:jc w:val="center"/>
              <w:rPr>
                <w:rFonts w:ascii="Arial" w:eastAsia="Arial" w:hAnsi="Arial" w:cs="Arial"/>
                <w:color w:val="000000" w:themeColor="text1"/>
                <w:sz w:val="64"/>
                <w:szCs w:val="64"/>
              </w:rPr>
            </w:pPr>
            <w:r w:rsidRPr="2560A70B">
              <w:rPr>
                <w:rFonts w:ascii="Arial" w:eastAsia="Arial" w:hAnsi="Arial" w:cs="Arial"/>
                <w:b/>
                <w:bCs/>
                <w:color w:val="43A8C7"/>
                <w:sz w:val="64"/>
                <w:szCs w:val="64"/>
                <w:vertAlign w:val="subscript"/>
              </w:rPr>
              <w:t>✔</w:t>
            </w:r>
          </w:p>
        </w:tc>
        <w:tc>
          <w:tcPr>
            <w:tcW w:w="1785" w:type="dxa"/>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BF1DE"/>
            <w:tcMar>
              <w:top w:w="72" w:type="dxa"/>
              <w:left w:w="144" w:type="dxa"/>
              <w:bottom w:w="72" w:type="dxa"/>
              <w:right w:w="144" w:type="dxa"/>
            </w:tcMar>
            <w:vAlign w:val="center"/>
          </w:tcPr>
          <w:p w14:paraId="0B26F8C8" w14:textId="77777777" w:rsidR="001A270A" w:rsidRDefault="001A270A" w:rsidP="00AC67DC">
            <w:pPr>
              <w:spacing w:before="240" w:after="240" w:line="240" w:lineRule="exact"/>
              <w:jc w:val="center"/>
              <w:rPr>
                <w:rFonts w:ascii="Arial" w:eastAsia="Arial" w:hAnsi="Arial" w:cs="Arial"/>
                <w:color w:val="000000" w:themeColor="text1"/>
                <w:sz w:val="64"/>
                <w:szCs w:val="64"/>
              </w:rPr>
            </w:pPr>
            <w:r w:rsidRPr="2560A70B">
              <w:rPr>
                <w:rFonts w:ascii="Arial" w:eastAsia="Arial" w:hAnsi="Arial" w:cs="Arial"/>
                <w:b/>
                <w:bCs/>
                <w:color w:val="43A8C7"/>
                <w:sz w:val="64"/>
                <w:szCs w:val="64"/>
                <w:vertAlign w:val="subscript"/>
              </w:rPr>
              <w:t>✔</w:t>
            </w:r>
          </w:p>
        </w:tc>
        <w:tc>
          <w:tcPr>
            <w:tcW w:w="1830" w:type="dxa"/>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BF1DE"/>
            <w:tcMar>
              <w:top w:w="72" w:type="dxa"/>
              <w:left w:w="144" w:type="dxa"/>
              <w:bottom w:w="72" w:type="dxa"/>
              <w:right w:w="144" w:type="dxa"/>
            </w:tcMar>
            <w:vAlign w:val="center"/>
          </w:tcPr>
          <w:p w14:paraId="7122D656" w14:textId="77777777" w:rsidR="001A270A" w:rsidRDefault="001A270A" w:rsidP="00AC67DC">
            <w:pPr>
              <w:spacing w:before="240" w:after="240" w:line="240" w:lineRule="exact"/>
              <w:jc w:val="center"/>
              <w:rPr>
                <w:rFonts w:ascii="Arial" w:eastAsia="Arial" w:hAnsi="Arial" w:cs="Arial"/>
                <w:color w:val="000000" w:themeColor="text1"/>
                <w:sz w:val="64"/>
                <w:szCs w:val="64"/>
              </w:rPr>
            </w:pPr>
            <w:r w:rsidRPr="2560A70B">
              <w:rPr>
                <w:rFonts w:ascii="Arial" w:eastAsia="Arial" w:hAnsi="Arial" w:cs="Arial"/>
                <w:b/>
                <w:bCs/>
                <w:color w:val="43A8C7"/>
                <w:sz w:val="64"/>
                <w:szCs w:val="64"/>
                <w:vertAlign w:val="subscript"/>
              </w:rPr>
              <w:t>✔</w:t>
            </w:r>
          </w:p>
        </w:tc>
        <w:tc>
          <w:tcPr>
            <w:tcW w:w="2060" w:type="dxa"/>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BF1DE"/>
            <w:tcMar>
              <w:top w:w="72" w:type="dxa"/>
              <w:left w:w="144" w:type="dxa"/>
              <w:bottom w:w="72" w:type="dxa"/>
              <w:right w:w="144" w:type="dxa"/>
            </w:tcMar>
            <w:vAlign w:val="center"/>
          </w:tcPr>
          <w:p w14:paraId="60859E98" w14:textId="77777777" w:rsidR="001A270A" w:rsidRDefault="001A270A" w:rsidP="00AC67DC">
            <w:pPr>
              <w:spacing w:before="240" w:after="240" w:line="240" w:lineRule="exact"/>
              <w:jc w:val="center"/>
              <w:rPr>
                <w:rFonts w:ascii="Arial" w:eastAsia="Arial" w:hAnsi="Arial" w:cs="Arial"/>
                <w:color w:val="000000" w:themeColor="text1"/>
                <w:sz w:val="64"/>
                <w:szCs w:val="64"/>
              </w:rPr>
            </w:pPr>
            <w:r w:rsidRPr="2560A70B">
              <w:rPr>
                <w:rFonts w:ascii="Arial" w:eastAsia="Arial" w:hAnsi="Arial" w:cs="Arial"/>
                <w:b/>
                <w:bCs/>
                <w:color w:val="43A8C7"/>
                <w:sz w:val="64"/>
                <w:szCs w:val="64"/>
                <w:vertAlign w:val="subscript"/>
              </w:rPr>
              <w:t>✔</w:t>
            </w:r>
          </w:p>
        </w:tc>
      </w:tr>
      <w:tr w:rsidR="001A270A" w14:paraId="44DEFAE7" w14:textId="77777777" w:rsidTr="00AC67DC">
        <w:trPr>
          <w:trHeight w:val="302"/>
        </w:trPr>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F1F5"/>
            <w:tcMar>
              <w:top w:w="72" w:type="dxa"/>
              <w:left w:w="144" w:type="dxa"/>
              <w:bottom w:w="72" w:type="dxa"/>
              <w:right w:w="144" w:type="dxa"/>
            </w:tcMar>
            <w:vAlign w:val="center"/>
          </w:tcPr>
          <w:p w14:paraId="168EA169" w14:textId="77777777" w:rsidR="001A270A" w:rsidRDefault="001A270A" w:rsidP="00AC67DC">
            <w:pPr>
              <w:spacing w:before="240" w:after="240" w:line="240" w:lineRule="exact"/>
              <w:jc w:val="center"/>
              <w:rPr>
                <w:rFonts w:ascii="Arial" w:eastAsia="Arial" w:hAnsi="Arial" w:cs="Arial"/>
                <w:color w:val="000000" w:themeColor="text1"/>
                <w:sz w:val="28"/>
                <w:szCs w:val="28"/>
              </w:rPr>
            </w:pPr>
            <w:r w:rsidRPr="2560A70B">
              <w:rPr>
                <w:rFonts w:ascii="Arial" w:eastAsia="Arial" w:hAnsi="Arial" w:cs="Arial"/>
                <w:b/>
                <w:bCs/>
                <w:color w:val="000000" w:themeColor="text1"/>
                <w:sz w:val="28"/>
                <w:szCs w:val="28"/>
              </w:rPr>
              <w:t>PAL California</w:t>
            </w:r>
          </w:p>
        </w:tc>
        <w:tc>
          <w:tcPr>
            <w:tcW w:w="18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F1F5"/>
            <w:tcMar>
              <w:top w:w="72" w:type="dxa"/>
              <w:left w:w="144" w:type="dxa"/>
              <w:bottom w:w="72" w:type="dxa"/>
              <w:right w:w="144" w:type="dxa"/>
            </w:tcMar>
          </w:tcPr>
          <w:p w14:paraId="78D2F503" w14:textId="77777777" w:rsidR="001A270A" w:rsidRDefault="001A270A" w:rsidP="00AC67DC">
            <w:pPr>
              <w:spacing w:before="240" w:after="240" w:line="240" w:lineRule="exact"/>
              <w:jc w:val="center"/>
              <w:rPr>
                <w:rFonts w:ascii="Arial" w:eastAsia="Arial" w:hAnsi="Arial" w:cs="Arial"/>
                <w:color w:val="000000" w:themeColor="text1"/>
                <w:sz w:val="64"/>
                <w:szCs w:val="64"/>
              </w:rPr>
            </w:pPr>
            <w:r w:rsidRPr="2560A70B">
              <w:rPr>
                <w:rFonts w:ascii="Arial" w:eastAsia="Arial" w:hAnsi="Arial" w:cs="Arial"/>
                <w:b/>
                <w:bCs/>
                <w:color w:val="43A8C7"/>
                <w:sz w:val="64"/>
                <w:szCs w:val="64"/>
                <w:vertAlign w:val="subscript"/>
              </w:rPr>
              <w:t>✔</w:t>
            </w:r>
          </w:p>
        </w:tc>
        <w:tc>
          <w:tcPr>
            <w:tcW w:w="17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F1F5"/>
            <w:tcMar>
              <w:top w:w="72" w:type="dxa"/>
              <w:left w:w="144" w:type="dxa"/>
              <w:bottom w:w="72" w:type="dxa"/>
              <w:right w:w="144" w:type="dxa"/>
            </w:tcMar>
          </w:tcPr>
          <w:p w14:paraId="500E5E73" w14:textId="77777777" w:rsidR="001A270A" w:rsidRDefault="001A270A" w:rsidP="00AC67DC">
            <w:pPr>
              <w:spacing w:before="240" w:after="240" w:line="240" w:lineRule="exact"/>
              <w:jc w:val="center"/>
              <w:rPr>
                <w:rFonts w:ascii="Arial" w:eastAsia="Arial" w:hAnsi="Arial" w:cs="Arial"/>
                <w:color w:val="000000" w:themeColor="text1"/>
                <w:sz w:val="64"/>
                <w:szCs w:val="64"/>
              </w:rPr>
            </w:pPr>
            <w:r w:rsidRPr="2560A70B">
              <w:rPr>
                <w:rFonts w:ascii="Arial" w:eastAsia="Arial" w:hAnsi="Arial" w:cs="Arial"/>
                <w:b/>
                <w:bCs/>
                <w:color w:val="43A8C7"/>
                <w:sz w:val="64"/>
                <w:szCs w:val="64"/>
                <w:vertAlign w:val="subscript"/>
              </w:rPr>
              <w:t>✔</w:t>
            </w:r>
          </w:p>
        </w:tc>
        <w:tc>
          <w:tcPr>
            <w:tcW w:w="18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F1F5"/>
            <w:tcMar>
              <w:top w:w="72" w:type="dxa"/>
              <w:left w:w="144" w:type="dxa"/>
              <w:bottom w:w="72" w:type="dxa"/>
              <w:right w:w="144" w:type="dxa"/>
            </w:tcMar>
          </w:tcPr>
          <w:p w14:paraId="524A48A7" w14:textId="77777777" w:rsidR="001A270A" w:rsidRDefault="001A270A" w:rsidP="00AC67DC">
            <w:pPr>
              <w:spacing w:before="240" w:after="240" w:line="240" w:lineRule="exact"/>
              <w:jc w:val="center"/>
              <w:rPr>
                <w:rFonts w:ascii="Arial" w:eastAsia="Arial" w:hAnsi="Arial" w:cs="Arial"/>
                <w:color w:val="000000" w:themeColor="text1"/>
                <w:sz w:val="64"/>
                <w:szCs w:val="64"/>
              </w:rPr>
            </w:pPr>
            <w:r w:rsidRPr="2560A70B">
              <w:rPr>
                <w:rFonts w:ascii="Arial" w:eastAsia="Arial" w:hAnsi="Arial" w:cs="Arial"/>
                <w:b/>
                <w:bCs/>
                <w:color w:val="43A8C7"/>
                <w:sz w:val="64"/>
                <w:szCs w:val="64"/>
                <w:vertAlign w:val="subscript"/>
              </w:rPr>
              <w:t>✘</w:t>
            </w:r>
          </w:p>
        </w:tc>
        <w:tc>
          <w:tcPr>
            <w:tcW w:w="20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F1F5"/>
            <w:tcMar>
              <w:top w:w="72" w:type="dxa"/>
              <w:left w:w="144" w:type="dxa"/>
              <w:bottom w:w="72" w:type="dxa"/>
              <w:right w:w="144" w:type="dxa"/>
            </w:tcMar>
          </w:tcPr>
          <w:p w14:paraId="06D21792" w14:textId="77777777" w:rsidR="001A270A" w:rsidRDefault="001A270A" w:rsidP="00AC67DC">
            <w:pPr>
              <w:spacing w:before="240" w:after="240" w:line="240" w:lineRule="exact"/>
              <w:jc w:val="center"/>
              <w:rPr>
                <w:rFonts w:ascii="Arial" w:eastAsia="Arial" w:hAnsi="Arial" w:cs="Arial"/>
                <w:color w:val="000000" w:themeColor="text1"/>
                <w:sz w:val="64"/>
                <w:szCs w:val="64"/>
              </w:rPr>
            </w:pPr>
            <w:r w:rsidRPr="2560A70B">
              <w:rPr>
                <w:rFonts w:ascii="Arial" w:eastAsia="Arial" w:hAnsi="Arial" w:cs="Arial"/>
                <w:b/>
                <w:bCs/>
                <w:color w:val="43A8C7"/>
                <w:sz w:val="64"/>
                <w:szCs w:val="64"/>
                <w:vertAlign w:val="subscript"/>
              </w:rPr>
              <w:t>✘</w:t>
            </w:r>
          </w:p>
        </w:tc>
      </w:tr>
      <w:tr w:rsidR="001A270A" w14:paraId="3C19C39D" w14:textId="77777777" w:rsidTr="00AC67DC">
        <w:trPr>
          <w:trHeight w:val="302"/>
        </w:trPr>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E1EB"/>
            <w:tcMar>
              <w:top w:w="72" w:type="dxa"/>
              <w:left w:w="144" w:type="dxa"/>
              <w:bottom w:w="72" w:type="dxa"/>
              <w:right w:w="144" w:type="dxa"/>
            </w:tcMar>
            <w:vAlign w:val="center"/>
          </w:tcPr>
          <w:p w14:paraId="394C58F8" w14:textId="77777777" w:rsidR="001A270A" w:rsidRDefault="001A270A" w:rsidP="00AC67DC">
            <w:pPr>
              <w:spacing w:before="240" w:after="240" w:line="240" w:lineRule="exact"/>
              <w:jc w:val="center"/>
              <w:rPr>
                <w:rFonts w:ascii="Arial" w:eastAsia="Arial" w:hAnsi="Arial" w:cs="Arial"/>
                <w:color w:val="000000" w:themeColor="text1"/>
                <w:sz w:val="28"/>
                <w:szCs w:val="28"/>
              </w:rPr>
            </w:pPr>
            <w:r w:rsidRPr="2560A70B">
              <w:rPr>
                <w:rFonts w:ascii="Arial" w:eastAsia="Arial" w:hAnsi="Arial" w:cs="Arial"/>
                <w:b/>
                <w:bCs/>
                <w:color w:val="000000" w:themeColor="text1"/>
                <w:sz w:val="28"/>
                <w:szCs w:val="28"/>
              </w:rPr>
              <w:t>PAL Montgomery</w:t>
            </w:r>
          </w:p>
        </w:tc>
        <w:tc>
          <w:tcPr>
            <w:tcW w:w="18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E1EB"/>
            <w:tcMar>
              <w:top w:w="72" w:type="dxa"/>
              <w:left w:w="144" w:type="dxa"/>
              <w:bottom w:w="72" w:type="dxa"/>
              <w:right w:w="144" w:type="dxa"/>
            </w:tcMar>
          </w:tcPr>
          <w:p w14:paraId="40FDEEE5" w14:textId="77777777" w:rsidR="001A270A" w:rsidRDefault="001A270A" w:rsidP="00AC67DC">
            <w:pPr>
              <w:spacing w:before="240" w:after="240" w:line="240" w:lineRule="exact"/>
              <w:jc w:val="center"/>
              <w:rPr>
                <w:rFonts w:ascii="Arial" w:eastAsia="Arial" w:hAnsi="Arial" w:cs="Arial"/>
                <w:color w:val="000000" w:themeColor="text1"/>
                <w:sz w:val="64"/>
                <w:szCs w:val="64"/>
              </w:rPr>
            </w:pPr>
            <w:r w:rsidRPr="2560A70B">
              <w:rPr>
                <w:rFonts w:ascii="Arial" w:eastAsia="Arial" w:hAnsi="Arial" w:cs="Arial"/>
                <w:b/>
                <w:bCs/>
                <w:color w:val="43A8C7"/>
                <w:sz w:val="64"/>
                <w:szCs w:val="64"/>
                <w:vertAlign w:val="subscript"/>
              </w:rPr>
              <w:t>✔</w:t>
            </w:r>
          </w:p>
        </w:tc>
        <w:tc>
          <w:tcPr>
            <w:tcW w:w="17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E1EB"/>
            <w:tcMar>
              <w:top w:w="72" w:type="dxa"/>
              <w:left w:w="144" w:type="dxa"/>
              <w:bottom w:w="72" w:type="dxa"/>
              <w:right w:w="144" w:type="dxa"/>
            </w:tcMar>
          </w:tcPr>
          <w:p w14:paraId="68C2A7FF" w14:textId="77777777" w:rsidR="001A270A" w:rsidRDefault="001A270A" w:rsidP="00AC67DC">
            <w:pPr>
              <w:spacing w:before="240" w:after="240" w:line="240" w:lineRule="exact"/>
              <w:jc w:val="center"/>
              <w:rPr>
                <w:rFonts w:ascii="Arial" w:eastAsia="Arial" w:hAnsi="Arial" w:cs="Arial"/>
                <w:color w:val="000000" w:themeColor="text1"/>
                <w:sz w:val="64"/>
                <w:szCs w:val="64"/>
              </w:rPr>
            </w:pPr>
            <w:r w:rsidRPr="2560A70B">
              <w:rPr>
                <w:rFonts w:ascii="Arial" w:eastAsia="Arial" w:hAnsi="Arial" w:cs="Arial"/>
                <w:b/>
                <w:bCs/>
                <w:color w:val="43A8C7"/>
                <w:sz w:val="64"/>
                <w:szCs w:val="64"/>
                <w:vertAlign w:val="subscript"/>
              </w:rPr>
              <w:t>✘</w:t>
            </w:r>
          </w:p>
        </w:tc>
        <w:tc>
          <w:tcPr>
            <w:tcW w:w="18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E1EB"/>
            <w:tcMar>
              <w:top w:w="72" w:type="dxa"/>
              <w:left w:w="144" w:type="dxa"/>
              <w:bottom w:w="72" w:type="dxa"/>
              <w:right w:w="144" w:type="dxa"/>
            </w:tcMar>
          </w:tcPr>
          <w:p w14:paraId="0EB3D58E" w14:textId="77777777" w:rsidR="001A270A" w:rsidRDefault="001A270A" w:rsidP="00AC67DC">
            <w:pPr>
              <w:spacing w:before="240" w:after="240" w:line="240" w:lineRule="exact"/>
              <w:jc w:val="center"/>
              <w:rPr>
                <w:rFonts w:ascii="Arial" w:eastAsia="Arial" w:hAnsi="Arial" w:cs="Arial"/>
                <w:color w:val="000000" w:themeColor="text1"/>
                <w:sz w:val="64"/>
                <w:szCs w:val="64"/>
              </w:rPr>
            </w:pPr>
            <w:r w:rsidRPr="2560A70B">
              <w:rPr>
                <w:rFonts w:ascii="Arial" w:eastAsia="Arial" w:hAnsi="Arial" w:cs="Arial"/>
                <w:b/>
                <w:bCs/>
                <w:color w:val="43A8C7"/>
                <w:sz w:val="64"/>
                <w:szCs w:val="64"/>
                <w:vertAlign w:val="subscript"/>
              </w:rPr>
              <w:t>✘</w:t>
            </w:r>
          </w:p>
        </w:tc>
        <w:tc>
          <w:tcPr>
            <w:tcW w:w="20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E1EB"/>
            <w:tcMar>
              <w:top w:w="72" w:type="dxa"/>
              <w:left w:w="144" w:type="dxa"/>
              <w:bottom w:w="72" w:type="dxa"/>
              <w:right w:w="144" w:type="dxa"/>
            </w:tcMar>
          </w:tcPr>
          <w:p w14:paraId="24145BFD" w14:textId="77777777" w:rsidR="001A270A" w:rsidRDefault="001A270A" w:rsidP="00AC67DC">
            <w:pPr>
              <w:spacing w:before="240" w:after="240" w:line="240" w:lineRule="exact"/>
              <w:jc w:val="center"/>
              <w:rPr>
                <w:rFonts w:ascii="Arial" w:eastAsia="Arial" w:hAnsi="Arial" w:cs="Arial"/>
                <w:color w:val="000000" w:themeColor="text1"/>
                <w:sz w:val="64"/>
                <w:szCs w:val="64"/>
              </w:rPr>
            </w:pPr>
            <w:r w:rsidRPr="2560A70B">
              <w:rPr>
                <w:rFonts w:ascii="Arial" w:eastAsia="Arial" w:hAnsi="Arial" w:cs="Arial"/>
                <w:b/>
                <w:bCs/>
                <w:color w:val="43A8C7"/>
                <w:sz w:val="64"/>
                <w:szCs w:val="64"/>
                <w:vertAlign w:val="subscript"/>
              </w:rPr>
              <w:t>✘</w:t>
            </w:r>
          </w:p>
        </w:tc>
      </w:tr>
      <w:tr w:rsidR="001A270A" w14:paraId="64F4FDCB" w14:textId="77777777" w:rsidTr="00AC67DC">
        <w:trPr>
          <w:trHeight w:val="302"/>
        </w:trPr>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F1F5"/>
            <w:tcMar>
              <w:top w:w="72" w:type="dxa"/>
              <w:left w:w="144" w:type="dxa"/>
              <w:bottom w:w="72" w:type="dxa"/>
              <w:right w:w="144" w:type="dxa"/>
            </w:tcMar>
            <w:vAlign w:val="center"/>
          </w:tcPr>
          <w:p w14:paraId="43723B8C" w14:textId="77777777" w:rsidR="001A270A" w:rsidRDefault="001A270A" w:rsidP="00AC67DC">
            <w:pPr>
              <w:spacing w:before="240" w:after="240" w:line="240" w:lineRule="exact"/>
              <w:jc w:val="center"/>
              <w:rPr>
                <w:rFonts w:ascii="Arial" w:eastAsia="Arial" w:hAnsi="Arial" w:cs="Arial"/>
                <w:color w:val="000000" w:themeColor="text1"/>
                <w:sz w:val="28"/>
                <w:szCs w:val="28"/>
              </w:rPr>
            </w:pPr>
            <w:r w:rsidRPr="2560A70B">
              <w:rPr>
                <w:rFonts w:ascii="Arial" w:eastAsia="Arial" w:hAnsi="Arial" w:cs="Arial"/>
                <w:b/>
                <w:bCs/>
                <w:color w:val="000000" w:themeColor="text1"/>
                <w:sz w:val="28"/>
                <w:szCs w:val="28"/>
              </w:rPr>
              <w:t>PAL Las Vegas</w:t>
            </w:r>
          </w:p>
        </w:tc>
        <w:tc>
          <w:tcPr>
            <w:tcW w:w="18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F1F5"/>
            <w:tcMar>
              <w:top w:w="72" w:type="dxa"/>
              <w:left w:w="144" w:type="dxa"/>
              <w:bottom w:w="72" w:type="dxa"/>
              <w:right w:w="144" w:type="dxa"/>
            </w:tcMar>
          </w:tcPr>
          <w:p w14:paraId="106337B7" w14:textId="77777777" w:rsidR="001A270A" w:rsidRDefault="001A270A" w:rsidP="00AC67DC">
            <w:pPr>
              <w:spacing w:before="240" w:after="240" w:line="240" w:lineRule="exact"/>
              <w:jc w:val="center"/>
              <w:rPr>
                <w:rFonts w:ascii="Arial" w:eastAsia="Arial" w:hAnsi="Arial" w:cs="Arial"/>
                <w:color w:val="000000" w:themeColor="text1"/>
                <w:sz w:val="64"/>
                <w:szCs w:val="64"/>
              </w:rPr>
            </w:pPr>
            <w:r w:rsidRPr="2560A70B">
              <w:rPr>
                <w:rFonts w:ascii="Arial" w:eastAsia="Arial" w:hAnsi="Arial" w:cs="Arial"/>
                <w:b/>
                <w:bCs/>
                <w:color w:val="43A8C7"/>
                <w:sz w:val="64"/>
                <w:szCs w:val="64"/>
                <w:vertAlign w:val="subscript"/>
              </w:rPr>
              <w:t>✔</w:t>
            </w:r>
          </w:p>
        </w:tc>
        <w:tc>
          <w:tcPr>
            <w:tcW w:w="17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F1F5"/>
            <w:tcMar>
              <w:top w:w="72" w:type="dxa"/>
              <w:left w:w="144" w:type="dxa"/>
              <w:bottom w:w="72" w:type="dxa"/>
              <w:right w:w="144" w:type="dxa"/>
            </w:tcMar>
          </w:tcPr>
          <w:p w14:paraId="495D1064" w14:textId="77777777" w:rsidR="001A270A" w:rsidRDefault="001A270A" w:rsidP="00AC67DC">
            <w:pPr>
              <w:spacing w:before="240" w:after="240" w:line="240" w:lineRule="exact"/>
              <w:jc w:val="center"/>
              <w:rPr>
                <w:rFonts w:ascii="Arial" w:eastAsia="Arial" w:hAnsi="Arial" w:cs="Arial"/>
                <w:color w:val="000000" w:themeColor="text1"/>
                <w:sz w:val="64"/>
                <w:szCs w:val="64"/>
              </w:rPr>
            </w:pPr>
            <w:r w:rsidRPr="2560A70B">
              <w:rPr>
                <w:rFonts w:ascii="Arial" w:eastAsia="Arial" w:hAnsi="Arial" w:cs="Arial"/>
                <w:b/>
                <w:bCs/>
                <w:color w:val="43A8C7"/>
                <w:sz w:val="64"/>
                <w:szCs w:val="64"/>
                <w:vertAlign w:val="subscript"/>
              </w:rPr>
              <w:t>✘</w:t>
            </w:r>
          </w:p>
        </w:tc>
        <w:tc>
          <w:tcPr>
            <w:tcW w:w="18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F1F5"/>
            <w:tcMar>
              <w:top w:w="72" w:type="dxa"/>
              <w:left w:w="144" w:type="dxa"/>
              <w:bottom w:w="72" w:type="dxa"/>
              <w:right w:w="144" w:type="dxa"/>
            </w:tcMar>
          </w:tcPr>
          <w:p w14:paraId="124AACEA" w14:textId="77777777" w:rsidR="001A270A" w:rsidRDefault="001A270A" w:rsidP="00AC67DC">
            <w:pPr>
              <w:spacing w:before="240" w:after="240" w:line="240" w:lineRule="exact"/>
              <w:jc w:val="center"/>
              <w:rPr>
                <w:rFonts w:ascii="Arial" w:eastAsia="Arial" w:hAnsi="Arial" w:cs="Arial"/>
                <w:color w:val="000000" w:themeColor="text1"/>
                <w:sz w:val="64"/>
                <w:szCs w:val="64"/>
              </w:rPr>
            </w:pPr>
            <w:r w:rsidRPr="2560A70B">
              <w:rPr>
                <w:rFonts w:ascii="Arial" w:eastAsia="Arial" w:hAnsi="Arial" w:cs="Arial"/>
                <w:b/>
                <w:bCs/>
                <w:color w:val="43A8C7"/>
                <w:sz w:val="64"/>
                <w:szCs w:val="64"/>
                <w:vertAlign w:val="subscript"/>
              </w:rPr>
              <w:t>✘</w:t>
            </w:r>
          </w:p>
        </w:tc>
        <w:tc>
          <w:tcPr>
            <w:tcW w:w="20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F1F5"/>
            <w:tcMar>
              <w:top w:w="72" w:type="dxa"/>
              <w:left w:w="144" w:type="dxa"/>
              <w:bottom w:w="72" w:type="dxa"/>
              <w:right w:w="144" w:type="dxa"/>
            </w:tcMar>
          </w:tcPr>
          <w:p w14:paraId="55D845A7" w14:textId="77777777" w:rsidR="001A270A" w:rsidRDefault="001A270A" w:rsidP="00AC67DC">
            <w:pPr>
              <w:spacing w:before="240" w:after="240" w:line="240" w:lineRule="exact"/>
              <w:jc w:val="center"/>
              <w:rPr>
                <w:rFonts w:ascii="Arial" w:eastAsia="Arial" w:hAnsi="Arial" w:cs="Arial"/>
                <w:color w:val="000000" w:themeColor="text1"/>
                <w:sz w:val="64"/>
                <w:szCs w:val="64"/>
              </w:rPr>
            </w:pPr>
            <w:r w:rsidRPr="2560A70B">
              <w:rPr>
                <w:rFonts w:ascii="Arial" w:eastAsia="Arial" w:hAnsi="Arial" w:cs="Arial"/>
                <w:b/>
                <w:bCs/>
                <w:color w:val="43A8C7"/>
                <w:sz w:val="64"/>
                <w:szCs w:val="64"/>
                <w:vertAlign w:val="subscript"/>
              </w:rPr>
              <w:t>✘</w:t>
            </w:r>
          </w:p>
        </w:tc>
      </w:tr>
      <w:tr w:rsidR="001A270A" w14:paraId="75D03737" w14:textId="77777777" w:rsidTr="00AC67DC">
        <w:trPr>
          <w:trHeight w:val="1245"/>
        </w:trPr>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E1EB"/>
            <w:tcMar>
              <w:top w:w="72" w:type="dxa"/>
              <w:left w:w="144" w:type="dxa"/>
              <w:bottom w:w="72" w:type="dxa"/>
              <w:right w:w="144" w:type="dxa"/>
            </w:tcMar>
            <w:vAlign w:val="center"/>
          </w:tcPr>
          <w:p w14:paraId="25B944B1" w14:textId="77777777" w:rsidR="001A270A" w:rsidRDefault="001A270A" w:rsidP="00AC67DC">
            <w:pPr>
              <w:spacing w:before="240" w:after="240" w:line="240" w:lineRule="exact"/>
              <w:jc w:val="center"/>
              <w:rPr>
                <w:rFonts w:ascii="Arial" w:eastAsia="Arial" w:hAnsi="Arial" w:cs="Arial"/>
                <w:color w:val="000000" w:themeColor="text1"/>
                <w:sz w:val="28"/>
                <w:szCs w:val="28"/>
              </w:rPr>
            </w:pPr>
            <w:r w:rsidRPr="2560A70B">
              <w:rPr>
                <w:rFonts w:ascii="Arial" w:eastAsia="Arial" w:hAnsi="Arial" w:cs="Arial"/>
                <w:b/>
                <w:bCs/>
                <w:color w:val="000000" w:themeColor="text1"/>
                <w:sz w:val="28"/>
                <w:szCs w:val="28"/>
              </w:rPr>
              <w:t>PAL Wyoming</w:t>
            </w:r>
          </w:p>
        </w:tc>
        <w:tc>
          <w:tcPr>
            <w:tcW w:w="18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E1EB"/>
            <w:tcMar>
              <w:top w:w="72" w:type="dxa"/>
              <w:left w:w="144" w:type="dxa"/>
              <w:bottom w:w="72" w:type="dxa"/>
              <w:right w:w="144" w:type="dxa"/>
            </w:tcMar>
          </w:tcPr>
          <w:p w14:paraId="4F8CFC03" w14:textId="77777777" w:rsidR="001A270A" w:rsidRDefault="001A270A" w:rsidP="00AC67DC">
            <w:pPr>
              <w:spacing w:before="240" w:after="240" w:line="240" w:lineRule="exact"/>
              <w:jc w:val="center"/>
              <w:rPr>
                <w:rFonts w:ascii="Arial" w:eastAsia="Arial" w:hAnsi="Arial" w:cs="Arial"/>
                <w:color w:val="000000" w:themeColor="text1"/>
                <w:sz w:val="64"/>
                <w:szCs w:val="64"/>
              </w:rPr>
            </w:pPr>
            <w:r w:rsidRPr="2560A70B">
              <w:rPr>
                <w:rFonts w:ascii="Arial" w:eastAsia="Arial" w:hAnsi="Arial" w:cs="Arial"/>
                <w:b/>
                <w:bCs/>
                <w:color w:val="43A8C7"/>
                <w:sz w:val="64"/>
                <w:szCs w:val="64"/>
                <w:vertAlign w:val="subscript"/>
              </w:rPr>
              <w:t>✔</w:t>
            </w:r>
          </w:p>
        </w:tc>
        <w:tc>
          <w:tcPr>
            <w:tcW w:w="17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E1EB"/>
            <w:tcMar>
              <w:top w:w="72" w:type="dxa"/>
              <w:left w:w="144" w:type="dxa"/>
              <w:bottom w:w="72" w:type="dxa"/>
              <w:right w:w="144" w:type="dxa"/>
            </w:tcMar>
          </w:tcPr>
          <w:p w14:paraId="6EACE464" w14:textId="77777777" w:rsidR="001A270A" w:rsidRDefault="001A270A" w:rsidP="00AC67DC">
            <w:pPr>
              <w:spacing w:before="240" w:after="240" w:line="240" w:lineRule="exact"/>
              <w:jc w:val="center"/>
              <w:rPr>
                <w:rFonts w:ascii="Arial" w:eastAsia="Arial" w:hAnsi="Arial" w:cs="Arial"/>
                <w:color w:val="000000" w:themeColor="text1"/>
                <w:sz w:val="64"/>
                <w:szCs w:val="64"/>
              </w:rPr>
            </w:pPr>
            <w:r w:rsidRPr="2560A70B">
              <w:rPr>
                <w:rFonts w:ascii="Arial" w:eastAsia="Arial" w:hAnsi="Arial" w:cs="Arial"/>
                <w:b/>
                <w:bCs/>
                <w:color w:val="43A8C7"/>
                <w:sz w:val="64"/>
                <w:szCs w:val="64"/>
                <w:vertAlign w:val="subscript"/>
              </w:rPr>
              <w:t>✔</w:t>
            </w:r>
          </w:p>
        </w:tc>
        <w:tc>
          <w:tcPr>
            <w:tcW w:w="18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E1EB"/>
            <w:tcMar>
              <w:top w:w="72" w:type="dxa"/>
              <w:left w:w="144" w:type="dxa"/>
              <w:bottom w:w="72" w:type="dxa"/>
              <w:right w:w="144" w:type="dxa"/>
            </w:tcMar>
          </w:tcPr>
          <w:p w14:paraId="79C2C058" w14:textId="77777777" w:rsidR="001A270A" w:rsidRDefault="001A270A" w:rsidP="00AC67DC">
            <w:pPr>
              <w:spacing w:before="240" w:after="240" w:line="240" w:lineRule="exact"/>
              <w:jc w:val="center"/>
              <w:rPr>
                <w:rFonts w:ascii="Arial" w:eastAsia="Arial" w:hAnsi="Arial" w:cs="Arial"/>
                <w:color w:val="000000" w:themeColor="text1"/>
                <w:sz w:val="64"/>
                <w:szCs w:val="64"/>
              </w:rPr>
            </w:pPr>
            <w:r w:rsidRPr="2560A70B">
              <w:rPr>
                <w:rFonts w:ascii="Arial" w:eastAsia="Arial" w:hAnsi="Arial" w:cs="Arial"/>
                <w:b/>
                <w:bCs/>
                <w:color w:val="43A8C7"/>
                <w:sz w:val="64"/>
                <w:szCs w:val="64"/>
                <w:vertAlign w:val="subscript"/>
              </w:rPr>
              <w:t>✘</w:t>
            </w:r>
          </w:p>
        </w:tc>
        <w:tc>
          <w:tcPr>
            <w:tcW w:w="20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E1EB"/>
            <w:tcMar>
              <w:top w:w="72" w:type="dxa"/>
              <w:left w:w="144" w:type="dxa"/>
              <w:bottom w:w="72" w:type="dxa"/>
              <w:right w:w="144" w:type="dxa"/>
            </w:tcMar>
          </w:tcPr>
          <w:p w14:paraId="3F59DF16" w14:textId="77777777" w:rsidR="001A270A" w:rsidRDefault="001A270A" w:rsidP="00AC67DC">
            <w:pPr>
              <w:spacing w:before="240" w:after="240" w:line="240" w:lineRule="exact"/>
              <w:jc w:val="center"/>
              <w:rPr>
                <w:rFonts w:ascii="Arial" w:eastAsia="Arial" w:hAnsi="Arial" w:cs="Arial"/>
                <w:color w:val="000000" w:themeColor="text1"/>
                <w:sz w:val="64"/>
                <w:szCs w:val="64"/>
              </w:rPr>
            </w:pPr>
            <w:r w:rsidRPr="2560A70B">
              <w:rPr>
                <w:rFonts w:ascii="Arial" w:eastAsia="Arial" w:hAnsi="Arial" w:cs="Arial"/>
                <w:b/>
                <w:bCs/>
                <w:color w:val="43A8C7"/>
                <w:sz w:val="64"/>
                <w:szCs w:val="64"/>
                <w:vertAlign w:val="subscript"/>
              </w:rPr>
              <w:t>✘</w:t>
            </w:r>
          </w:p>
        </w:tc>
      </w:tr>
    </w:tbl>
    <w:p w14:paraId="394036E2" w14:textId="6F7867CC" w:rsidR="2560A70B" w:rsidRDefault="2560A70B" w:rsidP="2560A70B">
      <w:pPr>
        <w:tabs>
          <w:tab w:val="left" w:pos="6508"/>
        </w:tabs>
        <w:rPr>
          <w:rFonts w:eastAsiaTheme="minorEastAsia"/>
          <w:sz w:val="24"/>
          <w:szCs w:val="24"/>
        </w:rPr>
      </w:pPr>
    </w:p>
    <w:p w14:paraId="38C1F391" w14:textId="77777777" w:rsidR="00D24025" w:rsidRDefault="00D24025" w:rsidP="00EF75F3">
      <w:pPr>
        <w:tabs>
          <w:tab w:val="left" w:pos="6508"/>
        </w:tabs>
      </w:pPr>
    </w:p>
    <w:p w14:paraId="69645961" w14:textId="77777777" w:rsidR="001A270A" w:rsidRDefault="001A270A" w:rsidP="2560A70B">
      <w:pPr>
        <w:tabs>
          <w:tab w:val="left" w:pos="6508"/>
        </w:tabs>
        <w:jc w:val="center"/>
        <w:rPr>
          <w:b/>
          <w:bCs/>
        </w:rPr>
      </w:pPr>
    </w:p>
    <w:p w14:paraId="27AA595E" w14:textId="422A3C9E" w:rsidR="00D24025" w:rsidRDefault="776A0EDB" w:rsidP="2560A70B">
      <w:pPr>
        <w:tabs>
          <w:tab w:val="left" w:pos="6508"/>
        </w:tabs>
        <w:jc w:val="center"/>
        <w:rPr>
          <w:b/>
          <w:bCs/>
        </w:rPr>
      </w:pPr>
      <w:r w:rsidRPr="2560A70B">
        <w:rPr>
          <w:b/>
          <w:bCs/>
        </w:rPr>
        <w:t xml:space="preserve">Figure 1.1: PAL Programs Competitive Matrix </w:t>
      </w:r>
    </w:p>
    <w:p w14:paraId="2B880E43" w14:textId="77777777" w:rsidR="005A58DA" w:rsidRDefault="005A58DA" w:rsidP="2560A70B">
      <w:pPr>
        <w:tabs>
          <w:tab w:val="left" w:pos="6508"/>
        </w:tabs>
        <w:jc w:val="center"/>
        <w:rPr>
          <w:b/>
        </w:rPr>
      </w:pPr>
    </w:p>
    <w:p w14:paraId="7F499788" w14:textId="30190D54" w:rsidR="2560A70B" w:rsidRDefault="2560A70B" w:rsidP="2560A70B">
      <w:pPr>
        <w:tabs>
          <w:tab w:val="left" w:pos="6508"/>
        </w:tabs>
        <w:jc w:val="center"/>
        <w:rPr>
          <w:b/>
          <w:bCs/>
        </w:rPr>
      </w:pPr>
    </w:p>
    <w:p w14:paraId="408A8DFE" w14:textId="197C6DE5" w:rsidR="2560A70B" w:rsidRDefault="2560A70B" w:rsidP="2560A70B">
      <w:pPr>
        <w:tabs>
          <w:tab w:val="left" w:pos="6508"/>
        </w:tabs>
        <w:jc w:val="center"/>
        <w:rPr>
          <w:b/>
          <w:bCs/>
        </w:rPr>
      </w:pPr>
    </w:p>
    <w:p w14:paraId="0B477E19" w14:textId="254FD412" w:rsidR="2560A70B" w:rsidRDefault="2560A70B" w:rsidP="2560A70B">
      <w:pPr>
        <w:tabs>
          <w:tab w:val="left" w:pos="6508"/>
        </w:tabs>
        <w:jc w:val="center"/>
        <w:rPr>
          <w:b/>
          <w:bCs/>
        </w:rPr>
      </w:pPr>
    </w:p>
    <w:p w14:paraId="5819A60C" w14:textId="5DA29B59" w:rsidR="2560A70B" w:rsidRDefault="2560A70B" w:rsidP="2560A70B">
      <w:pPr>
        <w:tabs>
          <w:tab w:val="left" w:pos="6508"/>
        </w:tabs>
        <w:jc w:val="center"/>
        <w:rPr>
          <w:b/>
          <w:bCs/>
        </w:rPr>
      </w:pPr>
    </w:p>
    <w:p w14:paraId="6E042889" w14:textId="44192C77" w:rsidR="2560A70B" w:rsidRDefault="2560A70B" w:rsidP="2560A70B">
      <w:pPr>
        <w:tabs>
          <w:tab w:val="left" w:pos="6508"/>
        </w:tabs>
        <w:jc w:val="center"/>
        <w:rPr>
          <w:b/>
          <w:bCs/>
        </w:rPr>
      </w:pPr>
    </w:p>
    <w:p w14:paraId="5570CE2E" w14:textId="133E3536" w:rsidR="2560A70B" w:rsidRDefault="2560A70B" w:rsidP="2560A70B">
      <w:pPr>
        <w:tabs>
          <w:tab w:val="left" w:pos="6508"/>
        </w:tabs>
        <w:jc w:val="center"/>
        <w:rPr>
          <w:b/>
          <w:bCs/>
        </w:rPr>
      </w:pPr>
    </w:p>
    <w:p w14:paraId="03228104" w14:textId="77777777" w:rsidR="00D67704" w:rsidRDefault="00D67704" w:rsidP="2560A70B">
      <w:pPr>
        <w:tabs>
          <w:tab w:val="left" w:pos="6508"/>
        </w:tabs>
        <w:jc w:val="center"/>
        <w:rPr>
          <w:b/>
          <w:bCs/>
        </w:rPr>
      </w:pPr>
    </w:p>
    <w:p w14:paraId="17D4F34D" w14:textId="77777777" w:rsidR="00D67704" w:rsidRDefault="00D67704" w:rsidP="2560A70B">
      <w:pPr>
        <w:tabs>
          <w:tab w:val="left" w:pos="6508"/>
        </w:tabs>
        <w:jc w:val="center"/>
        <w:rPr>
          <w:b/>
          <w:bCs/>
        </w:rPr>
      </w:pPr>
    </w:p>
    <w:p w14:paraId="471DFB3E" w14:textId="77777777" w:rsidR="00D67704" w:rsidRDefault="00D67704" w:rsidP="2560A70B">
      <w:pPr>
        <w:tabs>
          <w:tab w:val="left" w:pos="6508"/>
        </w:tabs>
        <w:jc w:val="center"/>
        <w:rPr>
          <w:b/>
          <w:bCs/>
        </w:rPr>
      </w:pPr>
    </w:p>
    <w:p w14:paraId="26C4301D" w14:textId="32114A60" w:rsidR="2560A70B" w:rsidRDefault="2560A70B" w:rsidP="00E72E3F">
      <w:pPr>
        <w:tabs>
          <w:tab w:val="left" w:pos="6508"/>
        </w:tabs>
        <w:rPr>
          <w:b/>
          <w:bCs/>
        </w:rPr>
      </w:pPr>
    </w:p>
    <w:p w14:paraId="4EFBB7F3" w14:textId="4F2E05AB" w:rsidR="002D02AE" w:rsidRDefault="6CDF1D34" w:rsidP="00D24025">
      <w:pPr>
        <w:pStyle w:val="Heading1"/>
        <w:rPr>
          <w:b/>
          <w:bCs/>
        </w:rPr>
      </w:pPr>
      <w:bookmarkStart w:id="14" w:name="_Toc2075615979"/>
      <w:bookmarkStart w:id="15" w:name="_Toc992591624"/>
      <w:r>
        <w:lastRenderedPageBreak/>
        <w:t xml:space="preserve">Insight 2 </w:t>
      </w:r>
      <w:r w:rsidR="43F0E5E7">
        <w:t>–</w:t>
      </w:r>
      <w:r>
        <w:t xml:space="preserve"> </w:t>
      </w:r>
      <w:r w:rsidR="7B089744">
        <w:t>(</w:t>
      </w:r>
      <w:r w:rsidR="7B089744" w:rsidRPr="61C3AD09">
        <w:rPr>
          <w:b/>
          <w:bCs/>
        </w:rPr>
        <w:t>Business Model) -</w:t>
      </w:r>
      <w:r w:rsidR="5864B9DB">
        <w:t xml:space="preserve"> </w:t>
      </w:r>
      <w:r w:rsidR="1E9D6178" w:rsidRPr="61C3AD09">
        <w:rPr>
          <w:b/>
          <w:bCs/>
        </w:rPr>
        <w:t xml:space="preserve">The total costs for OK Respond to acquire one new location are </w:t>
      </w:r>
      <w:r w:rsidR="12BC7754" w:rsidRPr="61C3AD09">
        <w:rPr>
          <w:b/>
          <w:bCs/>
        </w:rPr>
        <w:t>2</w:t>
      </w:r>
      <w:r w:rsidR="74C10CC8" w:rsidRPr="61C3AD09">
        <w:rPr>
          <w:b/>
          <w:bCs/>
        </w:rPr>
        <w:t>0</w:t>
      </w:r>
      <w:r w:rsidR="1E9D6178" w:rsidRPr="61C3AD09">
        <w:rPr>
          <w:b/>
          <w:bCs/>
        </w:rPr>
        <w:t xml:space="preserve"> work hours and $500.</w:t>
      </w:r>
      <w:bookmarkEnd w:id="14"/>
    </w:p>
    <w:bookmarkEnd w:id="15"/>
    <w:p w14:paraId="194B0640" w14:textId="77777777" w:rsidR="00D24025" w:rsidRPr="00D24025" w:rsidRDefault="00D24025" w:rsidP="00D24025"/>
    <w:p w14:paraId="6A3599B3" w14:textId="135CC24C" w:rsidR="46C6A392" w:rsidRDefault="46C6A392" w:rsidP="2560A70B">
      <w:pPr>
        <w:rPr>
          <w:b/>
          <w:bCs/>
          <w:sz w:val="24"/>
          <w:szCs w:val="24"/>
        </w:rPr>
      </w:pPr>
      <w:r w:rsidRPr="2560A70B">
        <w:rPr>
          <w:b/>
          <w:bCs/>
          <w:sz w:val="24"/>
          <w:szCs w:val="24"/>
        </w:rPr>
        <w:t xml:space="preserve">A big </w:t>
      </w:r>
      <w:r w:rsidR="17CBFE73" w:rsidRPr="2560A70B">
        <w:rPr>
          <w:b/>
          <w:bCs/>
          <w:sz w:val="24"/>
          <w:szCs w:val="24"/>
        </w:rPr>
        <w:t>challenge</w:t>
      </w:r>
      <w:r w:rsidRPr="2560A70B">
        <w:rPr>
          <w:b/>
          <w:bCs/>
          <w:sz w:val="24"/>
          <w:szCs w:val="24"/>
        </w:rPr>
        <w:t xml:space="preserve"> in the program expansion process is gaining </w:t>
      </w:r>
      <w:r w:rsidR="326210D1" w:rsidRPr="2560A70B">
        <w:rPr>
          <w:b/>
          <w:bCs/>
          <w:sz w:val="24"/>
          <w:szCs w:val="24"/>
        </w:rPr>
        <w:t>the trust</w:t>
      </w:r>
      <w:r w:rsidRPr="2560A70B">
        <w:rPr>
          <w:b/>
          <w:bCs/>
          <w:sz w:val="24"/>
          <w:szCs w:val="24"/>
        </w:rPr>
        <w:t xml:space="preserve"> of officers that are emotionally attached to their work.</w:t>
      </w:r>
    </w:p>
    <w:p w14:paraId="25845228" w14:textId="4094FA7E" w:rsidR="5FBB1788" w:rsidRDefault="007368A4" w:rsidP="2560A70B">
      <w:pPr>
        <w:rPr>
          <w:rFonts w:eastAsiaTheme="minorEastAsia"/>
          <w:sz w:val="24"/>
          <w:szCs w:val="24"/>
        </w:rPr>
      </w:pPr>
      <w:r w:rsidRPr="3BCDE733">
        <w:rPr>
          <w:sz w:val="24"/>
          <w:szCs w:val="24"/>
        </w:rPr>
        <w:t xml:space="preserve"> </w:t>
      </w:r>
      <w:r w:rsidR="4E585F19" w:rsidRPr="2560A70B">
        <w:rPr>
          <w:sz w:val="24"/>
          <w:szCs w:val="24"/>
        </w:rPr>
        <w:t xml:space="preserve">Many PAL chapters are led by individuals driven by their own experience. </w:t>
      </w:r>
      <w:r w:rsidR="4E585F19" w:rsidRPr="2560A70B">
        <w:rPr>
          <w:rFonts w:eastAsiaTheme="minorEastAsia"/>
          <w:sz w:val="24"/>
          <w:szCs w:val="24"/>
        </w:rPr>
        <w:t xml:space="preserve">Antonio (Tony) Espejo from </w:t>
      </w:r>
      <w:r w:rsidR="26201EE7" w:rsidRPr="2560A70B">
        <w:rPr>
          <w:rFonts w:eastAsiaTheme="minorEastAsia"/>
          <w:sz w:val="24"/>
          <w:szCs w:val="24"/>
        </w:rPr>
        <w:t>PACE Omaha runs his program as he grew up in an area characterized by gang violence</w:t>
      </w:r>
      <w:r w:rsidR="0E125BBD" w:rsidRPr="2560A70B">
        <w:rPr>
          <w:rFonts w:eastAsiaTheme="minorEastAsia"/>
          <w:sz w:val="24"/>
          <w:szCs w:val="24"/>
        </w:rPr>
        <w:t>. Motivated by his own experience he started PACE Omaha to help children like himself. He takes a lot of pride in hi</w:t>
      </w:r>
      <w:r w:rsidR="317C3FB2" w:rsidRPr="2560A70B">
        <w:rPr>
          <w:rFonts w:eastAsiaTheme="minorEastAsia"/>
          <w:sz w:val="24"/>
          <w:szCs w:val="24"/>
        </w:rPr>
        <w:t>s work</w:t>
      </w:r>
      <w:r w:rsidR="2C09B387" w:rsidRPr="2560A70B">
        <w:rPr>
          <w:rFonts w:eastAsiaTheme="minorEastAsia"/>
          <w:sz w:val="24"/>
          <w:szCs w:val="24"/>
        </w:rPr>
        <w:t xml:space="preserve"> and therefore was hesitant speaking about partnerships. </w:t>
      </w:r>
      <w:r w:rsidR="7F132B79" w:rsidRPr="2560A70B">
        <w:rPr>
          <w:rFonts w:eastAsiaTheme="minorEastAsia"/>
          <w:sz w:val="24"/>
          <w:szCs w:val="24"/>
        </w:rPr>
        <w:t xml:space="preserve">Other interviews with officers involved in various PAL locations resulted in similar findings. </w:t>
      </w:r>
      <w:r w:rsidR="4EFE32B5" w:rsidRPr="2560A70B">
        <w:rPr>
          <w:rFonts w:eastAsiaTheme="minorEastAsia"/>
          <w:sz w:val="24"/>
          <w:szCs w:val="24"/>
        </w:rPr>
        <w:t>Consequently</w:t>
      </w:r>
      <w:r w:rsidR="02D5C15F" w:rsidRPr="2560A70B">
        <w:rPr>
          <w:rFonts w:eastAsiaTheme="minorEastAsia"/>
          <w:sz w:val="24"/>
          <w:szCs w:val="24"/>
        </w:rPr>
        <w:t xml:space="preserve">, to form a new partnership OK Respond needs to address this issue. </w:t>
      </w:r>
    </w:p>
    <w:p w14:paraId="68AC7401" w14:textId="6F83FE92" w:rsidR="000410E5" w:rsidRDefault="000410E5" w:rsidP="00B7587A">
      <w:pPr>
        <w:jc w:val="center"/>
        <w:rPr>
          <w:sz w:val="24"/>
          <w:szCs w:val="24"/>
        </w:rPr>
      </w:pPr>
    </w:p>
    <w:p w14:paraId="5C8F9EF5" w14:textId="41757887" w:rsidR="023F5A1F" w:rsidRDefault="023F5A1F" w:rsidP="2560A70B">
      <w:pPr>
        <w:rPr>
          <w:b/>
          <w:bCs/>
          <w:sz w:val="24"/>
          <w:szCs w:val="24"/>
        </w:rPr>
      </w:pPr>
      <w:r w:rsidRPr="2560A70B">
        <w:rPr>
          <w:b/>
          <w:bCs/>
          <w:sz w:val="24"/>
          <w:szCs w:val="24"/>
        </w:rPr>
        <w:t>Based on an interview with deputy Chief Clifton of the Oklahoma City Police Department, the best way to acquire new locations for program expansion is gaining approval from the Police Chief in the new location.</w:t>
      </w:r>
    </w:p>
    <w:p w14:paraId="0165F3C8" w14:textId="3FA60646" w:rsidR="2560A70B" w:rsidRDefault="2560A70B" w:rsidP="2560A70B">
      <w:pPr>
        <w:rPr>
          <w:b/>
          <w:bCs/>
          <w:sz w:val="24"/>
          <w:szCs w:val="24"/>
        </w:rPr>
      </w:pPr>
    </w:p>
    <w:p w14:paraId="7051D7D3" w14:textId="0B147F63" w:rsidR="00A72A78" w:rsidRPr="00E6479E" w:rsidRDefault="7150F233" w:rsidP="2560A70B">
      <w:pPr>
        <w:rPr>
          <w:sz w:val="24"/>
          <w:szCs w:val="24"/>
        </w:rPr>
      </w:pPr>
      <w:r w:rsidRPr="2560A70B">
        <w:rPr>
          <w:sz w:val="24"/>
          <w:szCs w:val="24"/>
        </w:rPr>
        <w:t xml:space="preserve">The Chief makes the final decision on whether they will dedicate their officers to a youth entrepreneurship program in collaboration with OK Respond. </w:t>
      </w:r>
      <w:r w:rsidR="2042479D" w:rsidRPr="2560A70B">
        <w:rPr>
          <w:sz w:val="24"/>
          <w:szCs w:val="24"/>
        </w:rPr>
        <w:t>To propose this question to any Police Chief OK Respond need</w:t>
      </w:r>
      <w:r w:rsidR="693BF8C2" w:rsidRPr="2560A70B">
        <w:rPr>
          <w:sz w:val="24"/>
          <w:szCs w:val="24"/>
        </w:rPr>
        <w:t xml:space="preserve">s a chance to pitch their program to the Police Chief. According to deputy Chief Clifton the most efficient way to access a </w:t>
      </w:r>
      <w:r w:rsidR="69C02AE4" w:rsidRPr="2560A70B">
        <w:rPr>
          <w:sz w:val="24"/>
          <w:szCs w:val="24"/>
        </w:rPr>
        <w:t>P</w:t>
      </w:r>
      <w:r w:rsidR="693BF8C2" w:rsidRPr="2560A70B">
        <w:rPr>
          <w:sz w:val="24"/>
          <w:szCs w:val="24"/>
        </w:rPr>
        <w:t xml:space="preserve">olice </w:t>
      </w:r>
      <w:r w:rsidR="00425954" w:rsidRPr="2560A70B">
        <w:rPr>
          <w:sz w:val="24"/>
          <w:szCs w:val="24"/>
        </w:rPr>
        <w:t>C</w:t>
      </w:r>
      <w:r w:rsidR="693BF8C2" w:rsidRPr="2560A70B">
        <w:rPr>
          <w:sz w:val="24"/>
          <w:szCs w:val="24"/>
        </w:rPr>
        <w:t xml:space="preserve">hief is </w:t>
      </w:r>
      <w:r w:rsidR="0DF02DC4" w:rsidRPr="2560A70B">
        <w:rPr>
          <w:sz w:val="24"/>
          <w:szCs w:val="24"/>
        </w:rPr>
        <w:t xml:space="preserve">by </w:t>
      </w:r>
      <w:r w:rsidR="2759C474" w:rsidRPr="2560A70B">
        <w:rPr>
          <w:sz w:val="24"/>
          <w:szCs w:val="24"/>
        </w:rPr>
        <w:t xml:space="preserve">performing two marketing pitches. </w:t>
      </w:r>
    </w:p>
    <w:p w14:paraId="111F716A" w14:textId="536169CF" w:rsidR="00A72A78" w:rsidRPr="00E6479E" w:rsidRDefault="00A72A78" w:rsidP="2560A70B">
      <w:pPr>
        <w:rPr>
          <w:sz w:val="24"/>
          <w:szCs w:val="24"/>
        </w:rPr>
      </w:pPr>
    </w:p>
    <w:p w14:paraId="24AC5DE8" w14:textId="7A475646" w:rsidR="00A72A78" w:rsidRPr="00E6479E" w:rsidRDefault="2759C474" w:rsidP="2560A70B">
      <w:pPr>
        <w:rPr>
          <w:b/>
          <w:bCs/>
          <w:sz w:val="24"/>
          <w:szCs w:val="24"/>
        </w:rPr>
      </w:pPr>
      <w:r w:rsidRPr="2560A70B">
        <w:rPr>
          <w:b/>
          <w:bCs/>
          <w:sz w:val="24"/>
          <w:szCs w:val="24"/>
        </w:rPr>
        <w:t>Community relations office</w:t>
      </w:r>
    </w:p>
    <w:p w14:paraId="4913626C" w14:textId="289660BD" w:rsidR="00A72A78" w:rsidRPr="00E6479E" w:rsidRDefault="00A72A78" w:rsidP="2560A70B">
      <w:pPr>
        <w:rPr>
          <w:sz w:val="24"/>
          <w:szCs w:val="24"/>
        </w:rPr>
      </w:pPr>
    </w:p>
    <w:p w14:paraId="4021C794" w14:textId="7EAC8A98" w:rsidR="00A72A78" w:rsidRPr="00E6479E" w:rsidRDefault="04F7F907" w:rsidP="2560A70B">
      <w:pPr>
        <w:rPr>
          <w:sz w:val="24"/>
          <w:szCs w:val="24"/>
        </w:rPr>
      </w:pPr>
      <w:r w:rsidRPr="61C3AD09">
        <w:rPr>
          <w:sz w:val="24"/>
          <w:szCs w:val="24"/>
        </w:rPr>
        <w:t xml:space="preserve">First OK Respond must contact the community location office of the desired location for program expansion. </w:t>
      </w:r>
      <w:r w:rsidR="39CCF588" w:rsidRPr="61C3AD09">
        <w:rPr>
          <w:sz w:val="24"/>
          <w:szCs w:val="24"/>
        </w:rPr>
        <w:t xml:space="preserve">Based on the market analysis findings, this location already runs youth mentorship programs and is in a city or suburb. </w:t>
      </w:r>
      <w:r w:rsidR="1D66ECB1" w:rsidRPr="61C3AD09">
        <w:rPr>
          <w:sz w:val="24"/>
          <w:szCs w:val="24"/>
        </w:rPr>
        <w:t xml:space="preserve">After pitching the program to the community relations office </w:t>
      </w:r>
      <w:r w:rsidR="7B8F38ED" w:rsidRPr="21BB9200">
        <w:rPr>
          <w:sz w:val="24"/>
          <w:szCs w:val="24"/>
        </w:rPr>
        <w:t>convincingly</w:t>
      </w:r>
      <w:r w:rsidR="1D66ECB1" w:rsidRPr="61C3AD09">
        <w:rPr>
          <w:sz w:val="24"/>
          <w:szCs w:val="24"/>
        </w:rPr>
        <w:t>, OK Respond will be connected to a PAL officer within the police department heavily involved in community outreach and youth programs.</w:t>
      </w:r>
      <w:r w:rsidR="04CAE6C7" w:rsidRPr="61C3AD09">
        <w:rPr>
          <w:sz w:val="24"/>
          <w:szCs w:val="24"/>
        </w:rPr>
        <w:t xml:space="preserve"> </w:t>
      </w:r>
      <w:r w:rsidR="3079734F" w:rsidRPr="61C3AD09">
        <w:rPr>
          <w:sz w:val="24"/>
          <w:szCs w:val="24"/>
        </w:rPr>
        <w:t xml:space="preserve">This process will </w:t>
      </w:r>
      <w:bookmarkStart w:id="16" w:name="_Int_T7rlbVEe"/>
      <w:proofErr w:type="gramStart"/>
      <w:r w:rsidR="3079734F" w:rsidRPr="61C3AD09">
        <w:rPr>
          <w:sz w:val="24"/>
          <w:szCs w:val="24"/>
        </w:rPr>
        <w:t>cost</w:t>
      </w:r>
      <w:bookmarkEnd w:id="16"/>
      <w:proofErr w:type="gramEnd"/>
      <w:r w:rsidR="3079734F" w:rsidRPr="61C3AD09">
        <w:rPr>
          <w:sz w:val="24"/>
          <w:szCs w:val="24"/>
        </w:rPr>
        <w:t xml:space="preserve"> OK Respond two hours. </w:t>
      </w:r>
    </w:p>
    <w:p w14:paraId="2416BC79" w14:textId="5650F5D0" w:rsidR="00A72A78" w:rsidRPr="00E6479E" w:rsidRDefault="00A72A78" w:rsidP="2560A70B">
      <w:pPr>
        <w:rPr>
          <w:sz w:val="24"/>
          <w:szCs w:val="24"/>
        </w:rPr>
      </w:pPr>
    </w:p>
    <w:p w14:paraId="1D1B1896" w14:textId="4BC5E8C3" w:rsidR="00A72A78" w:rsidRPr="00E6479E" w:rsidRDefault="00074C60" w:rsidP="2560A70B">
      <w:pPr>
        <w:rPr>
          <w:b/>
          <w:bCs/>
          <w:sz w:val="24"/>
          <w:szCs w:val="24"/>
        </w:rPr>
      </w:pPr>
      <w:r>
        <w:rPr>
          <w:b/>
          <w:bCs/>
          <w:sz w:val="24"/>
          <w:szCs w:val="24"/>
        </w:rPr>
        <w:t>Business p</w:t>
      </w:r>
      <w:r w:rsidR="3937690C" w:rsidRPr="2560A70B">
        <w:rPr>
          <w:b/>
          <w:bCs/>
          <w:sz w:val="24"/>
          <w:szCs w:val="24"/>
        </w:rPr>
        <w:t>artner within the police department</w:t>
      </w:r>
    </w:p>
    <w:p w14:paraId="45B90E7A" w14:textId="416132B3" w:rsidR="00A72A78" w:rsidRPr="00E6479E" w:rsidRDefault="00A72A78" w:rsidP="2560A70B">
      <w:pPr>
        <w:rPr>
          <w:sz w:val="24"/>
          <w:szCs w:val="24"/>
        </w:rPr>
      </w:pPr>
    </w:p>
    <w:p w14:paraId="5C0D8FF8" w14:textId="57B3B4E4" w:rsidR="00A72A78" w:rsidRPr="00E6479E" w:rsidRDefault="3937690C" w:rsidP="2560A70B">
      <w:pPr>
        <w:rPr>
          <w:sz w:val="24"/>
          <w:szCs w:val="24"/>
        </w:rPr>
      </w:pPr>
      <w:r w:rsidRPr="2560A70B">
        <w:rPr>
          <w:sz w:val="24"/>
          <w:szCs w:val="24"/>
        </w:rPr>
        <w:t xml:space="preserve">Once connected to the potential partner within the police department, OK Respond must pitch their program again. </w:t>
      </w:r>
      <w:r w:rsidR="66B515E5" w:rsidRPr="2560A70B">
        <w:rPr>
          <w:sz w:val="24"/>
          <w:szCs w:val="24"/>
        </w:rPr>
        <w:t>The goal of this pitch is to gain a partner for the program expansion connected to the Police Chief.</w:t>
      </w:r>
      <w:r w:rsidR="5B5C2361" w:rsidRPr="2560A70B">
        <w:rPr>
          <w:sz w:val="24"/>
          <w:szCs w:val="24"/>
        </w:rPr>
        <w:t xml:space="preserve"> </w:t>
      </w:r>
      <w:r w:rsidR="599D1249" w:rsidRPr="2560A70B">
        <w:rPr>
          <w:sz w:val="24"/>
          <w:szCs w:val="24"/>
        </w:rPr>
        <w:t xml:space="preserve">This is a crucial step as OK Respond cannot expand without this partner. </w:t>
      </w:r>
      <w:r w:rsidR="423E4567" w:rsidRPr="2560A70B">
        <w:rPr>
          <w:sz w:val="24"/>
          <w:szCs w:val="24"/>
        </w:rPr>
        <w:t>In this process, it is important to consider the findings of the interviews with PAL officers. They often have a personal connection to their work within PAL a</w:t>
      </w:r>
      <w:r w:rsidR="142FD015" w:rsidRPr="2560A70B">
        <w:rPr>
          <w:sz w:val="24"/>
          <w:szCs w:val="24"/>
        </w:rPr>
        <w:t>nd take great pride in their work. Therefore, the presentation is crucial in this step. To gain trust and s</w:t>
      </w:r>
      <w:r w:rsidR="38098C21" w:rsidRPr="2560A70B">
        <w:rPr>
          <w:sz w:val="24"/>
          <w:szCs w:val="24"/>
        </w:rPr>
        <w:t xml:space="preserve">upport OK Respond must highlight their vision of improving underprivileged communities from within, their history of </w:t>
      </w:r>
      <w:r w:rsidR="0B130414" w:rsidRPr="2560A70B">
        <w:rPr>
          <w:sz w:val="24"/>
          <w:szCs w:val="24"/>
        </w:rPr>
        <w:t xml:space="preserve">and success in their collaboration with the Oklahoma City Police Department, and their personal attachment to the program. This will allow OK Respond </w:t>
      </w:r>
      <w:r w:rsidR="22A3C57A" w:rsidRPr="2560A70B">
        <w:rPr>
          <w:sz w:val="24"/>
          <w:szCs w:val="24"/>
        </w:rPr>
        <w:t xml:space="preserve">to connect with their new partner on a personal level which increases the chance of a sustainable relationship. This </w:t>
      </w:r>
      <w:r w:rsidR="22A3C57A" w:rsidRPr="2560A70B">
        <w:rPr>
          <w:sz w:val="24"/>
          <w:szCs w:val="24"/>
        </w:rPr>
        <w:lastRenderedPageBreak/>
        <w:t xml:space="preserve">approach was tested in </w:t>
      </w:r>
      <w:r w:rsidR="501E7FA9" w:rsidRPr="2560A70B">
        <w:rPr>
          <w:sz w:val="24"/>
          <w:szCs w:val="24"/>
        </w:rPr>
        <w:t xml:space="preserve">interviews with PAL officers. After highlighting </w:t>
      </w:r>
      <w:r w:rsidR="5F17B69D" w:rsidRPr="2560A70B">
        <w:rPr>
          <w:sz w:val="24"/>
          <w:szCs w:val="24"/>
        </w:rPr>
        <w:t>only,</w:t>
      </w:r>
      <w:r w:rsidR="2C368A83" w:rsidRPr="2560A70B">
        <w:rPr>
          <w:sz w:val="24"/>
          <w:szCs w:val="24"/>
        </w:rPr>
        <w:t xml:space="preserve"> </w:t>
      </w:r>
      <w:r w:rsidR="501E7FA9" w:rsidRPr="2560A70B">
        <w:rPr>
          <w:sz w:val="24"/>
          <w:szCs w:val="24"/>
        </w:rPr>
        <w:t xml:space="preserve">the </w:t>
      </w:r>
      <w:r w:rsidR="30F0A6C9" w:rsidRPr="2560A70B">
        <w:rPr>
          <w:sz w:val="24"/>
          <w:szCs w:val="24"/>
        </w:rPr>
        <w:t xml:space="preserve">program </w:t>
      </w:r>
      <w:r w:rsidR="501E7FA9" w:rsidRPr="2560A70B">
        <w:rPr>
          <w:sz w:val="24"/>
          <w:szCs w:val="24"/>
        </w:rPr>
        <w:t xml:space="preserve">vision </w:t>
      </w:r>
      <w:r w:rsidR="70D6A027" w:rsidRPr="2560A70B">
        <w:rPr>
          <w:sz w:val="24"/>
          <w:szCs w:val="24"/>
        </w:rPr>
        <w:t xml:space="preserve">of improving communities from withing the interest in the conversation increased. All </w:t>
      </w:r>
      <w:r w:rsidR="6ADC7F21" w:rsidRPr="2560A70B">
        <w:rPr>
          <w:sz w:val="24"/>
          <w:szCs w:val="24"/>
        </w:rPr>
        <w:t xml:space="preserve">interviewees </w:t>
      </w:r>
      <w:r w:rsidR="4A962404" w:rsidRPr="2560A70B">
        <w:rPr>
          <w:sz w:val="24"/>
          <w:szCs w:val="24"/>
        </w:rPr>
        <w:t>stated</w:t>
      </w:r>
      <w:r w:rsidR="6ADC7F21" w:rsidRPr="2560A70B">
        <w:rPr>
          <w:sz w:val="24"/>
          <w:szCs w:val="24"/>
        </w:rPr>
        <w:t xml:space="preserve"> that a program with this vision was </w:t>
      </w:r>
      <w:bookmarkStart w:id="17" w:name="_Int_7wLZmZLU"/>
      <w:r w:rsidR="6ADC7F21" w:rsidRPr="2560A70B">
        <w:rPr>
          <w:sz w:val="24"/>
          <w:szCs w:val="24"/>
        </w:rPr>
        <w:t xml:space="preserve">a </w:t>
      </w:r>
      <w:r w:rsidR="72E0257E" w:rsidRPr="2560A70B">
        <w:rPr>
          <w:sz w:val="24"/>
          <w:szCs w:val="24"/>
        </w:rPr>
        <w:t>great way</w:t>
      </w:r>
      <w:bookmarkEnd w:id="17"/>
      <w:r w:rsidR="6ADC7F21" w:rsidRPr="2560A70B">
        <w:rPr>
          <w:sz w:val="24"/>
          <w:szCs w:val="24"/>
        </w:rPr>
        <w:t xml:space="preserve"> to add to their location while not one interviewee showe</w:t>
      </w:r>
      <w:r w:rsidR="231ACDEF" w:rsidRPr="2560A70B">
        <w:rPr>
          <w:sz w:val="24"/>
          <w:szCs w:val="24"/>
        </w:rPr>
        <w:t xml:space="preserve">d interest in a program simply described as an entrepreneurship program. </w:t>
      </w:r>
      <w:r w:rsidR="42F0EAF3" w:rsidRPr="2560A70B">
        <w:rPr>
          <w:sz w:val="24"/>
          <w:szCs w:val="24"/>
        </w:rPr>
        <w:t>Once the partnership is agreed on, the new partner must request a meeting with the Police Chief for the final program pitch.</w:t>
      </w:r>
      <w:r w:rsidR="2EE6C6D1" w:rsidRPr="2560A70B">
        <w:rPr>
          <w:sz w:val="24"/>
          <w:szCs w:val="24"/>
        </w:rPr>
        <w:t xml:space="preserve"> This process will </w:t>
      </w:r>
      <w:bookmarkStart w:id="18" w:name="_Int_WtoTO03x"/>
      <w:proofErr w:type="gramStart"/>
      <w:r w:rsidR="2EE6C6D1" w:rsidRPr="2560A70B">
        <w:rPr>
          <w:sz w:val="24"/>
          <w:szCs w:val="24"/>
        </w:rPr>
        <w:t>cost</w:t>
      </w:r>
      <w:bookmarkEnd w:id="18"/>
      <w:proofErr w:type="gramEnd"/>
      <w:r w:rsidR="2EE6C6D1" w:rsidRPr="2560A70B">
        <w:rPr>
          <w:sz w:val="24"/>
          <w:szCs w:val="24"/>
        </w:rPr>
        <w:t xml:space="preserve"> OK Respond 6 hours.</w:t>
      </w:r>
    </w:p>
    <w:p w14:paraId="0E03E79A" w14:textId="43771137" w:rsidR="00A72A78" w:rsidRPr="00E6479E" w:rsidRDefault="00A72A78" w:rsidP="00314299">
      <w:pPr>
        <w:rPr>
          <w:sz w:val="24"/>
          <w:szCs w:val="24"/>
        </w:rPr>
      </w:pPr>
    </w:p>
    <w:p w14:paraId="1E872E7F" w14:textId="591DF98A" w:rsidR="1B066632" w:rsidRDefault="1B066632" w:rsidP="2560A70B">
      <w:pPr>
        <w:rPr>
          <w:b/>
          <w:bCs/>
          <w:sz w:val="24"/>
          <w:szCs w:val="24"/>
        </w:rPr>
      </w:pPr>
      <w:r w:rsidRPr="2560A70B">
        <w:rPr>
          <w:b/>
          <w:bCs/>
          <w:sz w:val="24"/>
          <w:szCs w:val="24"/>
        </w:rPr>
        <w:t>Police Chief</w:t>
      </w:r>
    </w:p>
    <w:p w14:paraId="1949EE4C" w14:textId="6C8A6CEA" w:rsidR="004731ED" w:rsidRPr="00E6479E" w:rsidRDefault="004731ED" w:rsidP="00314299">
      <w:pPr>
        <w:rPr>
          <w:sz w:val="24"/>
          <w:szCs w:val="24"/>
        </w:rPr>
      </w:pPr>
    </w:p>
    <w:p w14:paraId="29F8D2B9" w14:textId="6C7E6201" w:rsidR="1B066632" w:rsidRDefault="00C90BB2" w:rsidP="2560A70B">
      <w:pPr>
        <w:rPr>
          <w:sz w:val="24"/>
          <w:szCs w:val="24"/>
        </w:rPr>
      </w:pPr>
      <w:r w:rsidRPr="00C90BB2">
        <w:rPr>
          <w:sz w:val="24"/>
          <w:szCs w:val="24"/>
        </w:rPr>
        <w:t>As the deciding stakeholder in program expansion, the Chief of Police carefully chooses partnerships to maintain a positive reputation and public image for his or her departmen</w:t>
      </w:r>
      <w:r>
        <w:rPr>
          <w:sz w:val="24"/>
          <w:szCs w:val="24"/>
        </w:rPr>
        <w:t>t</w:t>
      </w:r>
      <w:r w:rsidR="56F515C6" w:rsidRPr="2560A70B">
        <w:rPr>
          <w:sz w:val="24"/>
          <w:szCs w:val="24"/>
        </w:rPr>
        <w:t>.</w:t>
      </w:r>
      <w:r w:rsidR="713C0CC9" w:rsidRPr="2560A70B">
        <w:rPr>
          <w:sz w:val="24"/>
          <w:szCs w:val="24"/>
        </w:rPr>
        <w:t xml:space="preserve"> Therefore, </w:t>
      </w:r>
      <w:r w:rsidR="11E99A31" w:rsidRPr="2560A70B">
        <w:rPr>
          <w:sz w:val="24"/>
          <w:szCs w:val="24"/>
        </w:rPr>
        <w:t xml:space="preserve">agreeing to a partnership with OK Respond </w:t>
      </w:r>
      <w:r w:rsidR="2635CEA7" w:rsidRPr="2560A70B">
        <w:rPr>
          <w:sz w:val="24"/>
          <w:szCs w:val="24"/>
        </w:rPr>
        <w:t xml:space="preserve">requires </w:t>
      </w:r>
      <w:r w:rsidR="64B9E499" w:rsidRPr="2560A70B">
        <w:rPr>
          <w:sz w:val="24"/>
          <w:szCs w:val="24"/>
        </w:rPr>
        <w:t xml:space="preserve">careful consideration. </w:t>
      </w:r>
    </w:p>
    <w:p w14:paraId="50F1256D" w14:textId="48340C8C" w:rsidR="7EA9EDE9" w:rsidRDefault="7EA9EDE9" w:rsidP="2560A70B">
      <w:pPr>
        <w:rPr>
          <w:sz w:val="24"/>
          <w:szCs w:val="24"/>
        </w:rPr>
      </w:pPr>
      <w:r w:rsidRPr="2560A70B">
        <w:rPr>
          <w:sz w:val="24"/>
          <w:szCs w:val="24"/>
        </w:rPr>
        <w:t xml:space="preserve">In this decision process they will consider aspects like impact, vision of the program, </w:t>
      </w:r>
      <w:r w:rsidR="42D244EF" w:rsidRPr="21BB9200">
        <w:rPr>
          <w:sz w:val="24"/>
          <w:szCs w:val="24"/>
        </w:rPr>
        <w:t>monetary</w:t>
      </w:r>
      <w:r w:rsidRPr="2560A70B">
        <w:rPr>
          <w:sz w:val="24"/>
          <w:szCs w:val="24"/>
        </w:rPr>
        <w:t xml:space="preserve"> impact on the department, and trustworthiness of OK Respond.  </w:t>
      </w:r>
      <w:r w:rsidR="5A21446B" w:rsidRPr="2560A70B">
        <w:rPr>
          <w:sz w:val="24"/>
          <w:szCs w:val="24"/>
        </w:rPr>
        <w:t>Considering the program vision, OK Responds history of 13 years of collaboration with the Oklahoma Police Department</w:t>
      </w:r>
      <w:r w:rsidR="20E1C1B8" w:rsidRPr="2560A70B">
        <w:rPr>
          <w:sz w:val="24"/>
          <w:szCs w:val="24"/>
        </w:rPr>
        <w:t>, the support of deputy Chief Clifton, and success stories of their work in Oklahoma, OK Re</w:t>
      </w:r>
      <w:r w:rsidR="12E3C55B" w:rsidRPr="2560A70B">
        <w:rPr>
          <w:sz w:val="24"/>
          <w:szCs w:val="24"/>
        </w:rPr>
        <w:t>spond is in a great position. Additionally, the impact on the department is minimized as the running cost of the program is at most $28 000</w:t>
      </w:r>
      <w:r w:rsidR="36BD8167" w:rsidRPr="2560A70B">
        <w:rPr>
          <w:sz w:val="24"/>
          <w:szCs w:val="24"/>
        </w:rPr>
        <w:t xml:space="preserve"> </w:t>
      </w:r>
      <w:r w:rsidR="5A973D73" w:rsidRPr="2560A70B">
        <w:rPr>
          <w:sz w:val="24"/>
          <w:szCs w:val="24"/>
        </w:rPr>
        <w:t xml:space="preserve">per cohort </w:t>
      </w:r>
      <w:r w:rsidR="36BD8167" w:rsidRPr="2560A70B">
        <w:rPr>
          <w:sz w:val="24"/>
          <w:szCs w:val="24"/>
        </w:rPr>
        <w:t>with $13 000 covered by grants and donations. This leaves the department with a cost of $</w:t>
      </w:r>
      <w:r w:rsidR="2157BAC0" w:rsidRPr="2560A70B">
        <w:rPr>
          <w:sz w:val="24"/>
          <w:szCs w:val="24"/>
        </w:rPr>
        <w:t>15 000,</w:t>
      </w:r>
      <w:r w:rsidR="36BD8167" w:rsidRPr="2560A70B">
        <w:rPr>
          <w:sz w:val="24"/>
          <w:szCs w:val="24"/>
        </w:rPr>
        <w:t xml:space="preserve"> which is the salary of </w:t>
      </w:r>
      <w:r w:rsidR="198BCFBC" w:rsidRPr="2560A70B">
        <w:rPr>
          <w:sz w:val="24"/>
          <w:szCs w:val="24"/>
        </w:rPr>
        <w:t xml:space="preserve">5 officers working </w:t>
      </w:r>
      <w:bookmarkStart w:id="19" w:name="_Int_hwLz2JjF"/>
      <w:r w:rsidR="198BCFBC" w:rsidRPr="2560A70B">
        <w:rPr>
          <w:sz w:val="24"/>
          <w:szCs w:val="24"/>
        </w:rPr>
        <w:t>40 hours</w:t>
      </w:r>
      <w:bookmarkEnd w:id="19"/>
      <w:r w:rsidR="198BCFBC" w:rsidRPr="2560A70B">
        <w:rPr>
          <w:sz w:val="24"/>
          <w:szCs w:val="24"/>
        </w:rPr>
        <w:t xml:space="preserve"> per cohort. </w:t>
      </w:r>
      <w:r w:rsidR="30E38140" w:rsidRPr="2560A70B">
        <w:rPr>
          <w:sz w:val="24"/>
          <w:szCs w:val="24"/>
        </w:rPr>
        <w:t xml:space="preserve">Looking at these facts, it appears clear that OK Respond provides all that is needed to gain approval from any police chief. </w:t>
      </w:r>
      <w:r w:rsidR="0710C3BD" w:rsidRPr="2560A70B">
        <w:rPr>
          <w:sz w:val="24"/>
          <w:szCs w:val="24"/>
        </w:rPr>
        <w:t>Therefore</w:t>
      </w:r>
      <w:r w:rsidR="30E38140" w:rsidRPr="2560A70B">
        <w:rPr>
          <w:sz w:val="24"/>
          <w:szCs w:val="24"/>
        </w:rPr>
        <w:t xml:space="preserve">, an impactful </w:t>
      </w:r>
      <w:r w:rsidR="1E623F34" w:rsidRPr="2560A70B">
        <w:rPr>
          <w:sz w:val="24"/>
          <w:szCs w:val="24"/>
        </w:rPr>
        <w:t>presentation</w:t>
      </w:r>
      <w:r w:rsidR="4351291B" w:rsidRPr="2560A70B">
        <w:rPr>
          <w:sz w:val="24"/>
          <w:szCs w:val="24"/>
        </w:rPr>
        <w:t xml:space="preserve"> of these facts is needed. </w:t>
      </w:r>
      <w:r w:rsidR="5A0653B5" w:rsidRPr="2560A70B">
        <w:rPr>
          <w:sz w:val="24"/>
          <w:szCs w:val="24"/>
        </w:rPr>
        <w:t xml:space="preserve">This step will </w:t>
      </w:r>
      <w:bookmarkStart w:id="20" w:name="_Int_lyqzwr9F"/>
      <w:proofErr w:type="gramStart"/>
      <w:r w:rsidR="5A0653B5" w:rsidRPr="2560A70B">
        <w:rPr>
          <w:sz w:val="24"/>
          <w:szCs w:val="24"/>
        </w:rPr>
        <w:t>cost</w:t>
      </w:r>
      <w:bookmarkEnd w:id="20"/>
      <w:proofErr w:type="gramEnd"/>
      <w:r w:rsidR="5A0653B5" w:rsidRPr="2560A70B">
        <w:rPr>
          <w:sz w:val="24"/>
          <w:szCs w:val="24"/>
        </w:rPr>
        <w:t xml:space="preserve"> OK Respond 2 hours. </w:t>
      </w:r>
    </w:p>
    <w:p w14:paraId="2FE1EF21" w14:textId="6E92523A" w:rsidR="2560A70B" w:rsidRDefault="2560A70B" w:rsidP="2560A70B">
      <w:pPr>
        <w:rPr>
          <w:sz w:val="24"/>
          <w:szCs w:val="24"/>
        </w:rPr>
      </w:pPr>
    </w:p>
    <w:p w14:paraId="73B9B3A4" w14:textId="4DA7DDC4" w:rsidR="009C0E36" w:rsidRPr="00DA27C5" w:rsidRDefault="00D24025" w:rsidP="00314299">
      <w:pPr>
        <w:rPr>
          <w:b/>
          <w:sz w:val="24"/>
          <w:szCs w:val="24"/>
        </w:rPr>
      </w:pPr>
      <w:r>
        <w:rPr>
          <w:b/>
          <w:bCs/>
          <w:sz w:val="24"/>
          <w:szCs w:val="24"/>
        </w:rPr>
        <w:t>Execution</w:t>
      </w:r>
    </w:p>
    <w:p w14:paraId="77F06086" w14:textId="15813696" w:rsidR="00580C48" w:rsidRPr="00314299" w:rsidRDefault="4F3DA917" w:rsidP="61C3AD09">
      <w:pPr>
        <w:rPr>
          <w:sz w:val="24"/>
          <w:szCs w:val="24"/>
        </w:rPr>
      </w:pPr>
      <w:r>
        <w:t xml:space="preserve"> </w:t>
      </w:r>
    </w:p>
    <w:p w14:paraId="3B720F38" w14:textId="195614E9" w:rsidR="23680123" w:rsidRDefault="1955AD5C" w:rsidP="61C3AD09">
      <w:pPr>
        <w:rPr>
          <w:rFonts w:eastAsiaTheme="minorEastAsia"/>
          <w:sz w:val="24"/>
          <w:szCs w:val="24"/>
        </w:rPr>
      </w:pPr>
      <w:r w:rsidRPr="61C3AD09">
        <w:rPr>
          <w:rFonts w:eastAsiaTheme="minorEastAsia"/>
          <w:sz w:val="24"/>
          <w:szCs w:val="24"/>
        </w:rPr>
        <w:t>Once the program is approved by the Police Chief, it will be executed in the new location. In the execution phase, OK Respond will provi</w:t>
      </w:r>
      <w:r w:rsidR="6EAA89D9" w:rsidRPr="61C3AD09">
        <w:rPr>
          <w:rFonts w:eastAsiaTheme="minorEastAsia"/>
          <w:sz w:val="24"/>
          <w:szCs w:val="24"/>
        </w:rPr>
        <w:t xml:space="preserve">de the </w:t>
      </w:r>
      <w:proofErr w:type="spellStart"/>
      <w:r w:rsidR="6EAA89D9" w:rsidRPr="61C3AD09">
        <w:rPr>
          <w:rFonts w:eastAsiaTheme="minorEastAsia"/>
          <w:sz w:val="24"/>
          <w:szCs w:val="24"/>
        </w:rPr>
        <w:t>Kidvation</w:t>
      </w:r>
      <w:proofErr w:type="spellEnd"/>
      <w:r w:rsidR="6EAA89D9" w:rsidRPr="61C3AD09">
        <w:rPr>
          <w:rFonts w:eastAsiaTheme="minorEastAsia"/>
          <w:sz w:val="24"/>
          <w:szCs w:val="24"/>
        </w:rPr>
        <w:t xml:space="preserve"> curriculum license for each location for the which costs $500</w:t>
      </w:r>
      <w:r w:rsidR="31AA5AA3" w:rsidRPr="61C3AD09">
        <w:rPr>
          <w:rFonts w:eastAsiaTheme="minorEastAsia"/>
          <w:sz w:val="24"/>
          <w:szCs w:val="24"/>
        </w:rPr>
        <w:t xml:space="preserve"> per year</w:t>
      </w:r>
      <w:r w:rsidR="6EAA89D9" w:rsidRPr="61C3AD09">
        <w:rPr>
          <w:rFonts w:eastAsiaTheme="minorEastAsia"/>
          <w:sz w:val="24"/>
          <w:szCs w:val="24"/>
        </w:rPr>
        <w:t xml:space="preserve">. </w:t>
      </w:r>
      <w:r w:rsidR="3B859AC1" w:rsidRPr="61C3AD09">
        <w:rPr>
          <w:rFonts w:eastAsiaTheme="minorEastAsia"/>
          <w:sz w:val="24"/>
          <w:szCs w:val="24"/>
        </w:rPr>
        <w:t xml:space="preserve">OK Respond will also offer support in finding mentors and answering questions when setting up the program for the first cohort in the new location. </w:t>
      </w:r>
      <w:r w:rsidR="5F667FC2" w:rsidRPr="21BB9200">
        <w:rPr>
          <w:rFonts w:eastAsiaTheme="minorEastAsia"/>
          <w:sz w:val="24"/>
          <w:szCs w:val="24"/>
        </w:rPr>
        <w:t>After,</w:t>
      </w:r>
      <w:r w:rsidR="3B859AC1" w:rsidRPr="61C3AD09">
        <w:rPr>
          <w:rFonts w:eastAsiaTheme="minorEastAsia"/>
          <w:sz w:val="24"/>
          <w:szCs w:val="24"/>
        </w:rPr>
        <w:t xml:space="preserve"> the </w:t>
      </w:r>
      <w:r w:rsidR="164255DF" w:rsidRPr="61C3AD09">
        <w:rPr>
          <w:rFonts w:eastAsiaTheme="minorEastAsia"/>
          <w:sz w:val="24"/>
          <w:szCs w:val="24"/>
        </w:rPr>
        <w:t>program</w:t>
      </w:r>
      <w:r w:rsidR="3B859AC1" w:rsidRPr="61C3AD09">
        <w:rPr>
          <w:rFonts w:eastAsiaTheme="minorEastAsia"/>
          <w:sz w:val="24"/>
          <w:szCs w:val="24"/>
        </w:rPr>
        <w:t xml:space="preserve"> will be ru</w:t>
      </w:r>
      <w:r w:rsidR="26F7867E" w:rsidRPr="61C3AD09">
        <w:rPr>
          <w:rFonts w:eastAsiaTheme="minorEastAsia"/>
          <w:sz w:val="24"/>
          <w:szCs w:val="24"/>
        </w:rPr>
        <w:t xml:space="preserve">n </w:t>
      </w:r>
      <w:r w:rsidR="429B4EE9" w:rsidRPr="61C3AD09">
        <w:rPr>
          <w:rFonts w:eastAsiaTheme="minorEastAsia"/>
          <w:sz w:val="24"/>
          <w:szCs w:val="24"/>
        </w:rPr>
        <w:t>autonomously</w:t>
      </w:r>
      <w:r w:rsidR="26F7867E" w:rsidRPr="61C3AD09">
        <w:rPr>
          <w:rFonts w:eastAsiaTheme="minorEastAsia"/>
          <w:sz w:val="24"/>
          <w:szCs w:val="24"/>
        </w:rPr>
        <w:t xml:space="preserve"> by the new PAL location to allow </w:t>
      </w:r>
      <w:r w:rsidR="6A03FF36" w:rsidRPr="61C3AD09">
        <w:rPr>
          <w:rFonts w:eastAsiaTheme="minorEastAsia"/>
          <w:sz w:val="24"/>
          <w:szCs w:val="24"/>
        </w:rPr>
        <w:t>adaptation</w:t>
      </w:r>
      <w:r w:rsidR="26F7867E" w:rsidRPr="61C3AD09">
        <w:rPr>
          <w:rFonts w:eastAsiaTheme="minorEastAsia"/>
          <w:sz w:val="24"/>
          <w:szCs w:val="24"/>
        </w:rPr>
        <w:t xml:space="preserve"> according to </w:t>
      </w:r>
      <w:r w:rsidR="5F667FC2" w:rsidRPr="21BB9200">
        <w:rPr>
          <w:rFonts w:eastAsiaTheme="minorEastAsia"/>
          <w:sz w:val="24"/>
          <w:szCs w:val="24"/>
        </w:rPr>
        <w:t>each location's</w:t>
      </w:r>
      <w:r w:rsidR="26F7867E" w:rsidRPr="61C3AD09">
        <w:rPr>
          <w:rFonts w:eastAsiaTheme="minorEastAsia"/>
          <w:sz w:val="24"/>
          <w:szCs w:val="24"/>
        </w:rPr>
        <w:t xml:space="preserve"> needs</w:t>
      </w:r>
      <w:r w:rsidR="5F667FC2" w:rsidRPr="21BB9200">
        <w:rPr>
          <w:rFonts w:eastAsiaTheme="minorEastAsia"/>
          <w:sz w:val="24"/>
          <w:szCs w:val="24"/>
        </w:rPr>
        <w:t>.</w:t>
      </w:r>
      <w:r w:rsidR="26F7867E" w:rsidRPr="61C3AD09">
        <w:rPr>
          <w:rFonts w:eastAsiaTheme="minorEastAsia"/>
          <w:sz w:val="24"/>
          <w:szCs w:val="24"/>
        </w:rPr>
        <w:t xml:space="preserve"> </w:t>
      </w:r>
      <w:r w:rsidR="2630BD7E" w:rsidRPr="61C3AD09">
        <w:rPr>
          <w:rFonts w:eastAsiaTheme="minorEastAsia"/>
          <w:sz w:val="24"/>
          <w:szCs w:val="24"/>
        </w:rPr>
        <w:t xml:space="preserve">The approach was suggested by deputy Chief Clifton as it allows officers to make this program their own which will increase their commitment to running it. </w:t>
      </w:r>
      <w:r w:rsidR="14A54367" w:rsidRPr="61C3AD09">
        <w:rPr>
          <w:rFonts w:eastAsiaTheme="minorEastAsia"/>
          <w:sz w:val="24"/>
          <w:szCs w:val="24"/>
        </w:rPr>
        <w:t xml:space="preserve">While each </w:t>
      </w:r>
      <w:r w:rsidR="67723E74" w:rsidRPr="61C3AD09">
        <w:rPr>
          <w:rFonts w:eastAsiaTheme="minorEastAsia"/>
          <w:sz w:val="24"/>
          <w:szCs w:val="24"/>
        </w:rPr>
        <w:t>location</w:t>
      </w:r>
      <w:r w:rsidR="14A54367" w:rsidRPr="61C3AD09">
        <w:rPr>
          <w:rFonts w:eastAsiaTheme="minorEastAsia"/>
          <w:sz w:val="24"/>
          <w:szCs w:val="24"/>
        </w:rPr>
        <w:t xml:space="preserve"> runs the program individually, OK Responds offers </w:t>
      </w:r>
      <w:r w:rsidR="62858C64" w:rsidRPr="61C3AD09">
        <w:rPr>
          <w:rFonts w:eastAsiaTheme="minorEastAsia"/>
          <w:sz w:val="24"/>
          <w:szCs w:val="24"/>
        </w:rPr>
        <w:t xml:space="preserve">each location to join the organization. This will allow OK Respond and </w:t>
      </w:r>
      <w:proofErr w:type="spellStart"/>
      <w:r w:rsidR="62858C64" w:rsidRPr="61C3AD09">
        <w:rPr>
          <w:rFonts w:eastAsiaTheme="minorEastAsia"/>
          <w:sz w:val="24"/>
          <w:szCs w:val="24"/>
        </w:rPr>
        <w:t>Kidvation</w:t>
      </w:r>
      <w:proofErr w:type="spellEnd"/>
      <w:r w:rsidR="62858C64" w:rsidRPr="61C3AD09">
        <w:rPr>
          <w:rFonts w:eastAsiaTheme="minorEastAsia"/>
          <w:sz w:val="24"/>
          <w:szCs w:val="24"/>
        </w:rPr>
        <w:t xml:space="preserve"> to share curriculum and program updates. This will again minimize the impact on each location</w:t>
      </w:r>
      <w:r w:rsidR="5FA44E15" w:rsidRPr="61C3AD09">
        <w:rPr>
          <w:rFonts w:eastAsiaTheme="minorEastAsia"/>
          <w:sz w:val="24"/>
          <w:szCs w:val="24"/>
        </w:rPr>
        <w:t xml:space="preserve"> and will cost OK Respond another 10 work hours per location.</w:t>
      </w:r>
    </w:p>
    <w:p w14:paraId="5BCAC322" w14:textId="0111FBE2" w:rsidR="2560A70B" w:rsidRDefault="2560A70B" w:rsidP="61C3AD09">
      <w:pPr>
        <w:rPr>
          <w:rFonts w:eastAsiaTheme="minorEastAsia"/>
          <w:sz w:val="24"/>
          <w:szCs w:val="24"/>
        </w:rPr>
      </w:pPr>
    </w:p>
    <w:p w14:paraId="2E0EFB62" w14:textId="77777777" w:rsidR="00AB174D" w:rsidRDefault="00AB174D" w:rsidP="61C3AD09">
      <w:pPr>
        <w:rPr>
          <w:rFonts w:eastAsiaTheme="minorEastAsia"/>
          <w:sz w:val="24"/>
          <w:szCs w:val="24"/>
        </w:rPr>
      </w:pPr>
    </w:p>
    <w:p w14:paraId="045668F7" w14:textId="77777777" w:rsidR="00AB174D" w:rsidRDefault="00AB174D" w:rsidP="61C3AD09">
      <w:pPr>
        <w:rPr>
          <w:rFonts w:eastAsiaTheme="minorEastAsia"/>
          <w:sz w:val="24"/>
          <w:szCs w:val="24"/>
        </w:rPr>
      </w:pPr>
    </w:p>
    <w:p w14:paraId="2841422D" w14:textId="77777777" w:rsidR="00AB174D" w:rsidRDefault="00AB174D" w:rsidP="61C3AD09">
      <w:pPr>
        <w:rPr>
          <w:rFonts w:eastAsiaTheme="minorEastAsia"/>
          <w:sz w:val="24"/>
          <w:szCs w:val="24"/>
        </w:rPr>
      </w:pPr>
    </w:p>
    <w:p w14:paraId="5FFE4C84" w14:textId="77777777" w:rsidR="00AB174D" w:rsidRDefault="00AB174D" w:rsidP="61C3AD09">
      <w:pPr>
        <w:rPr>
          <w:rFonts w:eastAsiaTheme="minorEastAsia"/>
          <w:sz w:val="24"/>
          <w:szCs w:val="24"/>
        </w:rPr>
      </w:pPr>
    </w:p>
    <w:p w14:paraId="24638654" w14:textId="6A948D51" w:rsidR="200A78F7" w:rsidRDefault="33F5C972" w:rsidP="61C3AD09">
      <w:pPr>
        <w:rPr>
          <w:rFonts w:eastAsiaTheme="minorEastAsia"/>
          <w:sz w:val="24"/>
          <w:szCs w:val="24"/>
        </w:rPr>
      </w:pPr>
      <w:r w:rsidRPr="61C3AD09">
        <w:rPr>
          <w:rFonts w:eastAsiaTheme="minorEastAsia"/>
          <w:sz w:val="24"/>
          <w:szCs w:val="24"/>
        </w:rPr>
        <w:lastRenderedPageBreak/>
        <w:t xml:space="preserve">The following figure of the business model for program expansion highlights the </w:t>
      </w:r>
      <w:r w:rsidR="7C75F940" w:rsidRPr="61C3AD09">
        <w:rPr>
          <w:rFonts w:eastAsiaTheme="minorEastAsia"/>
          <w:sz w:val="24"/>
          <w:szCs w:val="24"/>
        </w:rPr>
        <w:t>four</w:t>
      </w:r>
      <w:r w:rsidRPr="61C3AD09">
        <w:rPr>
          <w:rFonts w:eastAsiaTheme="minorEastAsia"/>
          <w:sz w:val="24"/>
          <w:szCs w:val="24"/>
        </w:rPr>
        <w:t xml:space="preserve"> steps of this process and the costs for OK Respond associated with each step. </w:t>
      </w:r>
      <w:r w:rsidR="29C0DA7E" w:rsidRPr="61C3AD09">
        <w:rPr>
          <w:rFonts w:eastAsiaTheme="minorEastAsia"/>
          <w:sz w:val="24"/>
          <w:szCs w:val="24"/>
        </w:rPr>
        <w:t xml:space="preserve">The total cost of performing all four steps </w:t>
      </w:r>
      <w:r w:rsidR="2C2DB1A6" w:rsidRPr="61C3AD09">
        <w:rPr>
          <w:rFonts w:eastAsiaTheme="minorEastAsia"/>
          <w:sz w:val="24"/>
          <w:szCs w:val="24"/>
        </w:rPr>
        <w:t>is</w:t>
      </w:r>
      <w:r w:rsidR="29C0DA7E" w:rsidRPr="61C3AD09">
        <w:rPr>
          <w:rFonts w:eastAsiaTheme="minorEastAsia"/>
          <w:sz w:val="24"/>
          <w:szCs w:val="24"/>
        </w:rPr>
        <w:t xml:space="preserve"> </w:t>
      </w:r>
      <w:r w:rsidR="5E34F2AF" w:rsidRPr="61C3AD09">
        <w:rPr>
          <w:rFonts w:eastAsiaTheme="minorEastAsia"/>
          <w:sz w:val="24"/>
          <w:szCs w:val="24"/>
        </w:rPr>
        <w:t>2</w:t>
      </w:r>
      <w:r w:rsidR="29C0DA7E" w:rsidRPr="61C3AD09">
        <w:rPr>
          <w:rFonts w:eastAsiaTheme="minorEastAsia"/>
          <w:sz w:val="24"/>
          <w:szCs w:val="24"/>
        </w:rPr>
        <w:t xml:space="preserve">0 work hours and $500. </w:t>
      </w:r>
    </w:p>
    <w:p w14:paraId="3C88DBA5" w14:textId="77777777" w:rsidR="00F37BAD" w:rsidRPr="00F37BAD" w:rsidRDefault="00F37BAD" w:rsidP="00F37BAD"/>
    <w:p w14:paraId="69E5AE5B" w14:textId="041FD2E6" w:rsidR="4C92385A" w:rsidRDefault="00778604" w:rsidP="61C3AD09">
      <w:pPr>
        <w:jc w:val="center"/>
      </w:pPr>
      <w:r w:rsidRPr="61C3AD09">
        <w:rPr>
          <w:rFonts w:ascii="Times New Roman" w:eastAsia="Times New Roman" w:hAnsi="Times New Roman" w:cs="Times New Roman"/>
          <w:color w:val="000000" w:themeColor="text1"/>
        </w:rPr>
        <w:t xml:space="preserve">  </w:t>
      </w:r>
      <w:r w:rsidR="2AC01830">
        <w:rPr>
          <w:noProof/>
        </w:rPr>
        <w:drawing>
          <wp:inline distT="0" distB="0" distL="0" distR="0" wp14:anchorId="15085C3E" wp14:editId="33D65A51">
            <wp:extent cx="5943600" cy="2276475"/>
            <wp:effectExtent l="0" t="0" r="0" b="0"/>
            <wp:docPr id="1360841838" name="Picture 136084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276475"/>
                    </a:xfrm>
                    <a:prstGeom prst="rect">
                      <a:avLst/>
                    </a:prstGeom>
                  </pic:spPr>
                </pic:pic>
              </a:graphicData>
            </a:graphic>
          </wp:inline>
        </w:drawing>
      </w:r>
    </w:p>
    <w:p w14:paraId="0472FA62" w14:textId="77777777" w:rsidR="006A2016" w:rsidRDefault="006A2016" w:rsidP="00B7587A">
      <w:pPr>
        <w:jc w:val="center"/>
        <w:rPr>
          <w:b/>
          <w:bCs/>
        </w:rPr>
      </w:pPr>
      <w:r>
        <w:rPr>
          <w:b/>
          <w:bCs/>
        </w:rPr>
        <w:t>Figure 2.2: Business Model.</w:t>
      </w:r>
    </w:p>
    <w:p w14:paraId="2CFD9636" w14:textId="77777777" w:rsidR="00D76371" w:rsidRDefault="00D76371">
      <w:pPr>
        <w:rPr>
          <w:rFonts w:asciiTheme="majorHAnsi" w:eastAsiaTheme="majorEastAsia" w:hAnsiTheme="majorHAnsi" w:cstheme="majorBidi"/>
          <w:color w:val="2F5496" w:themeColor="accent1" w:themeShade="BF"/>
          <w:sz w:val="32"/>
          <w:szCs w:val="32"/>
        </w:rPr>
      </w:pPr>
      <w:r>
        <w:br w:type="page"/>
      </w:r>
    </w:p>
    <w:p w14:paraId="29A9AE9F" w14:textId="6DDBBC92" w:rsidR="00A629C3" w:rsidRDefault="6D1EBF43" w:rsidP="007F2789">
      <w:pPr>
        <w:pStyle w:val="Heading1"/>
        <w:rPr>
          <w:b/>
          <w:bCs/>
        </w:rPr>
      </w:pPr>
      <w:bookmarkStart w:id="21" w:name="_Toc1640064324"/>
      <w:bookmarkStart w:id="22" w:name="_Toc1148271322"/>
      <w:r>
        <w:lastRenderedPageBreak/>
        <w:t>I</w:t>
      </w:r>
      <w:r w:rsidR="6CDF1D34">
        <w:t xml:space="preserve">nsight 3 </w:t>
      </w:r>
      <w:r w:rsidR="21E0724B">
        <w:t>–</w:t>
      </w:r>
      <w:r w:rsidR="6CDF1D34">
        <w:t xml:space="preserve"> </w:t>
      </w:r>
      <w:r w:rsidR="7B089744" w:rsidRPr="61C3AD09">
        <w:rPr>
          <w:b/>
          <w:bCs/>
        </w:rPr>
        <w:t>(Financial Viability)</w:t>
      </w:r>
      <w:r w:rsidR="00417886">
        <w:rPr>
          <w:b/>
          <w:bCs/>
        </w:rPr>
        <w:t>- OK Respond can expand to 250 new locations within the first five years</w:t>
      </w:r>
      <w:r w:rsidR="00DB2347">
        <w:rPr>
          <w:b/>
          <w:bCs/>
        </w:rPr>
        <w:t>.</w:t>
      </w:r>
      <w:bookmarkEnd w:id="21"/>
      <w:bookmarkEnd w:id="22"/>
    </w:p>
    <w:p w14:paraId="336B7BF8" w14:textId="77777777" w:rsidR="00DB2347" w:rsidRDefault="00DB2347" w:rsidP="00DB2347"/>
    <w:p w14:paraId="6625D653" w14:textId="1D837464" w:rsidR="00DB2347" w:rsidRPr="00864506" w:rsidRDefault="00DB2347" w:rsidP="00DB2347">
      <w:pPr>
        <w:rPr>
          <w:rStyle w:val="normaltextrun"/>
          <w:rFonts w:ascii="Calibri" w:hAnsi="Calibri" w:cs="Calibri"/>
          <w:b/>
          <w:bCs/>
          <w:color w:val="000000"/>
          <w:sz w:val="24"/>
          <w:szCs w:val="24"/>
          <w:shd w:val="clear" w:color="auto" w:fill="FFFFFF"/>
        </w:rPr>
      </w:pPr>
      <w:r w:rsidRPr="00864506">
        <w:rPr>
          <w:rStyle w:val="normaltextrun"/>
          <w:rFonts w:ascii="Calibri" w:hAnsi="Calibri" w:cs="Calibri"/>
          <w:b/>
          <w:bCs/>
          <w:color w:val="000000"/>
          <w:sz w:val="24"/>
          <w:szCs w:val="24"/>
          <w:shd w:val="clear" w:color="auto" w:fill="FFFFFF"/>
        </w:rPr>
        <w:t xml:space="preserve">OK Respond </w:t>
      </w:r>
      <w:r w:rsidR="008A1BF2" w:rsidRPr="00864506">
        <w:rPr>
          <w:rStyle w:val="normaltextrun"/>
          <w:rFonts w:ascii="Calibri" w:hAnsi="Calibri" w:cs="Calibri"/>
          <w:b/>
          <w:bCs/>
          <w:color w:val="000000"/>
          <w:sz w:val="24"/>
          <w:szCs w:val="24"/>
          <w:shd w:val="clear" w:color="auto" w:fill="FFFFFF"/>
        </w:rPr>
        <w:t>has the financial means to hire three additional full-time employees within the first fi</w:t>
      </w:r>
      <w:r w:rsidR="008513C3" w:rsidRPr="00864506">
        <w:rPr>
          <w:rStyle w:val="normaltextrun"/>
          <w:rFonts w:ascii="Calibri" w:hAnsi="Calibri" w:cs="Calibri"/>
          <w:b/>
          <w:bCs/>
          <w:color w:val="000000"/>
          <w:sz w:val="24"/>
          <w:szCs w:val="24"/>
          <w:shd w:val="clear" w:color="auto" w:fill="FFFFFF"/>
        </w:rPr>
        <w:t>v</w:t>
      </w:r>
      <w:r w:rsidR="008A1BF2" w:rsidRPr="00864506">
        <w:rPr>
          <w:rStyle w:val="normaltextrun"/>
          <w:rFonts w:ascii="Calibri" w:hAnsi="Calibri" w:cs="Calibri"/>
          <w:b/>
          <w:bCs/>
          <w:color w:val="000000"/>
          <w:sz w:val="24"/>
          <w:szCs w:val="24"/>
          <w:shd w:val="clear" w:color="auto" w:fill="FFFFFF"/>
        </w:rPr>
        <w:t xml:space="preserve">e years. </w:t>
      </w:r>
    </w:p>
    <w:p w14:paraId="784FE5EB" w14:textId="74F20AC0" w:rsidR="008A1BF2" w:rsidRDefault="008A1BF2" w:rsidP="00DB2347">
      <w:pPr>
        <w:rPr>
          <w:sz w:val="24"/>
          <w:szCs w:val="24"/>
        </w:rPr>
      </w:pPr>
      <w:r w:rsidRPr="00864506">
        <w:rPr>
          <w:sz w:val="24"/>
          <w:szCs w:val="24"/>
        </w:rPr>
        <w:t xml:space="preserve">Considering the cost of acquiring </w:t>
      </w:r>
      <w:r w:rsidR="0025766E" w:rsidRPr="00864506">
        <w:rPr>
          <w:sz w:val="24"/>
          <w:szCs w:val="24"/>
        </w:rPr>
        <w:t xml:space="preserve">one new location of 20 work hours for marketing and launch support, as well as 500 dollars for </w:t>
      </w:r>
      <w:r w:rsidR="008513C3" w:rsidRPr="00864506">
        <w:rPr>
          <w:sz w:val="24"/>
          <w:szCs w:val="24"/>
        </w:rPr>
        <w:t>the first curriculum license,</w:t>
      </w:r>
      <w:r w:rsidR="004019F2">
        <w:rPr>
          <w:sz w:val="24"/>
          <w:szCs w:val="24"/>
        </w:rPr>
        <w:t xml:space="preserve"> and the cost of managing 1 location after acquisition is 20 hours</w:t>
      </w:r>
      <w:r w:rsidR="003B01CC">
        <w:rPr>
          <w:sz w:val="24"/>
          <w:szCs w:val="24"/>
        </w:rPr>
        <w:t>,</w:t>
      </w:r>
      <w:r w:rsidR="008513C3" w:rsidRPr="00864506">
        <w:rPr>
          <w:sz w:val="24"/>
          <w:szCs w:val="24"/>
        </w:rPr>
        <w:t xml:space="preserve"> </w:t>
      </w:r>
      <w:r w:rsidR="00B317B4" w:rsidRPr="00864506">
        <w:rPr>
          <w:sz w:val="24"/>
          <w:szCs w:val="24"/>
        </w:rPr>
        <w:t xml:space="preserve">the program expansion rate was defined. Adding 50 new locations to the program </w:t>
      </w:r>
      <w:r w:rsidR="00C3637D" w:rsidRPr="00864506">
        <w:rPr>
          <w:sz w:val="24"/>
          <w:szCs w:val="24"/>
        </w:rPr>
        <w:t xml:space="preserve">in year one </w:t>
      </w:r>
      <w:r w:rsidR="00447FED" w:rsidRPr="00864506">
        <w:rPr>
          <w:sz w:val="24"/>
          <w:szCs w:val="24"/>
        </w:rPr>
        <w:t>costs OK Respond</w:t>
      </w:r>
      <w:r w:rsidR="00A35459" w:rsidRPr="00864506">
        <w:rPr>
          <w:sz w:val="24"/>
          <w:szCs w:val="24"/>
        </w:rPr>
        <w:t xml:space="preserve"> 2000 work hours and </w:t>
      </w:r>
      <w:r w:rsidR="005E7FED" w:rsidRPr="00864506">
        <w:rPr>
          <w:sz w:val="24"/>
          <w:szCs w:val="24"/>
        </w:rPr>
        <w:t xml:space="preserve">$25,000 (curriculum cost). </w:t>
      </w:r>
      <w:r w:rsidR="004A78F1" w:rsidRPr="00864506">
        <w:rPr>
          <w:sz w:val="24"/>
          <w:szCs w:val="24"/>
        </w:rPr>
        <w:t xml:space="preserve">2000 work hours </w:t>
      </w:r>
      <w:r w:rsidR="00F82BC5" w:rsidRPr="00864506">
        <w:rPr>
          <w:sz w:val="24"/>
          <w:szCs w:val="24"/>
        </w:rPr>
        <w:t>are</w:t>
      </w:r>
      <w:r w:rsidR="004A78F1" w:rsidRPr="00864506">
        <w:rPr>
          <w:sz w:val="24"/>
          <w:szCs w:val="24"/>
        </w:rPr>
        <w:t xml:space="preserve"> equivalent to </w:t>
      </w:r>
      <w:bookmarkStart w:id="23" w:name="_Int_BIUxmdOr"/>
      <w:r w:rsidR="001D3F40" w:rsidRPr="00864506">
        <w:rPr>
          <w:sz w:val="24"/>
          <w:szCs w:val="24"/>
        </w:rPr>
        <w:t>38.46 hours</w:t>
      </w:r>
      <w:bookmarkEnd w:id="23"/>
      <w:r w:rsidR="001D3F40" w:rsidRPr="00864506">
        <w:rPr>
          <w:sz w:val="24"/>
          <w:szCs w:val="24"/>
        </w:rPr>
        <w:t xml:space="preserve"> of work per week in year one. </w:t>
      </w:r>
      <w:r w:rsidR="00D45370">
        <w:rPr>
          <w:sz w:val="24"/>
          <w:szCs w:val="24"/>
        </w:rPr>
        <w:t>An average employee in the United States works 36</w:t>
      </w:r>
      <w:r w:rsidR="00F82BC5">
        <w:rPr>
          <w:sz w:val="24"/>
          <w:szCs w:val="24"/>
        </w:rPr>
        <w:t xml:space="preserve"> to </w:t>
      </w:r>
      <w:bookmarkStart w:id="24" w:name="_Int_zbcfvp5Q"/>
      <w:r w:rsidR="00F82BC5">
        <w:rPr>
          <w:sz w:val="24"/>
          <w:szCs w:val="24"/>
        </w:rPr>
        <w:t>40 hours</w:t>
      </w:r>
      <w:bookmarkEnd w:id="24"/>
      <w:r w:rsidR="00F82BC5">
        <w:rPr>
          <w:sz w:val="24"/>
          <w:szCs w:val="24"/>
        </w:rPr>
        <w:t xml:space="preserve"> a week. Therefore, the </w:t>
      </w:r>
      <w:r w:rsidR="00087194">
        <w:rPr>
          <w:sz w:val="24"/>
          <w:szCs w:val="24"/>
        </w:rPr>
        <w:t>workload</w:t>
      </w:r>
      <w:r w:rsidR="00F82BC5">
        <w:rPr>
          <w:sz w:val="24"/>
          <w:szCs w:val="24"/>
        </w:rPr>
        <w:t xml:space="preserve"> in year one </w:t>
      </w:r>
      <w:r w:rsidR="006F570B">
        <w:rPr>
          <w:sz w:val="24"/>
          <w:szCs w:val="24"/>
        </w:rPr>
        <w:t xml:space="preserve">demands one new employee. </w:t>
      </w:r>
      <w:r w:rsidR="00A62263">
        <w:rPr>
          <w:sz w:val="24"/>
          <w:szCs w:val="24"/>
        </w:rPr>
        <w:t xml:space="preserve">An expansion rate of 50 new </w:t>
      </w:r>
      <w:r w:rsidR="00087194">
        <w:rPr>
          <w:sz w:val="24"/>
          <w:szCs w:val="24"/>
        </w:rPr>
        <w:t>locations</w:t>
      </w:r>
      <w:r w:rsidR="00A62263">
        <w:rPr>
          <w:sz w:val="24"/>
          <w:szCs w:val="24"/>
        </w:rPr>
        <w:t xml:space="preserve"> per year</w:t>
      </w:r>
      <w:r w:rsidR="00120035">
        <w:rPr>
          <w:sz w:val="24"/>
          <w:szCs w:val="24"/>
        </w:rPr>
        <w:t xml:space="preserve"> generates an added workload of </w:t>
      </w:r>
      <w:bookmarkStart w:id="25" w:name="_Int_CrZWw3eC"/>
      <w:r w:rsidR="00C26AD3">
        <w:rPr>
          <w:sz w:val="24"/>
          <w:szCs w:val="24"/>
        </w:rPr>
        <w:t>76.92 hours</w:t>
      </w:r>
      <w:bookmarkEnd w:id="25"/>
      <w:r w:rsidR="00C26AD3">
        <w:rPr>
          <w:sz w:val="24"/>
          <w:szCs w:val="24"/>
        </w:rPr>
        <w:t xml:space="preserve"> per week by year 3 and </w:t>
      </w:r>
      <w:bookmarkStart w:id="26" w:name="_Int_OA3fHvo2"/>
      <w:r w:rsidR="00C26AD3">
        <w:rPr>
          <w:sz w:val="24"/>
          <w:szCs w:val="24"/>
        </w:rPr>
        <w:t>114.38 hours</w:t>
      </w:r>
      <w:bookmarkEnd w:id="26"/>
      <w:r w:rsidR="00C26AD3">
        <w:rPr>
          <w:sz w:val="24"/>
          <w:szCs w:val="24"/>
        </w:rPr>
        <w:t xml:space="preserve"> per week by year five. </w:t>
      </w:r>
      <w:r w:rsidR="005C28B0">
        <w:rPr>
          <w:sz w:val="24"/>
          <w:szCs w:val="24"/>
        </w:rPr>
        <w:t xml:space="preserve">Therefore, </w:t>
      </w:r>
      <w:r w:rsidR="00A04224">
        <w:rPr>
          <w:sz w:val="24"/>
          <w:szCs w:val="24"/>
        </w:rPr>
        <w:t xml:space="preserve">the second </w:t>
      </w:r>
      <w:r w:rsidR="00087194">
        <w:rPr>
          <w:sz w:val="24"/>
          <w:szCs w:val="24"/>
        </w:rPr>
        <w:t>full-time</w:t>
      </w:r>
      <w:r w:rsidR="00A04224">
        <w:rPr>
          <w:sz w:val="24"/>
          <w:szCs w:val="24"/>
        </w:rPr>
        <w:t xml:space="preserve"> employee</w:t>
      </w:r>
      <w:r w:rsidR="005C28B0">
        <w:rPr>
          <w:sz w:val="24"/>
          <w:szCs w:val="24"/>
        </w:rPr>
        <w:t xml:space="preserve"> should be hired in year 3 </w:t>
      </w:r>
      <w:r w:rsidR="00A04224">
        <w:rPr>
          <w:sz w:val="24"/>
          <w:szCs w:val="24"/>
        </w:rPr>
        <w:t xml:space="preserve">and the third employee in year 5 as </w:t>
      </w:r>
      <w:r w:rsidR="00B67601">
        <w:rPr>
          <w:sz w:val="24"/>
          <w:szCs w:val="24"/>
        </w:rPr>
        <w:t xml:space="preserve">the </w:t>
      </w:r>
      <w:r w:rsidR="00087194">
        <w:rPr>
          <w:sz w:val="24"/>
          <w:szCs w:val="24"/>
        </w:rPr>
        <w:t>workload</w:t>
      </w:r>
      <w:r w:rsidR="00B67601">
        <w:rPr>
          <w:sz w:val="24"/>
          <w:szCs w:val="24"/>
        </w:rPr>
        <w:t xml:space="preserve"> </w:t>
      </w:r>
      <w:r w:rsidR="00ED18DF">
        <w:rPr>
          <w:sz w:val="24"/>
          <w:szCs w:val="24"/>
        </w:rPr>
        <w:t xml:space="preserve">in year two fits the capacity of two employees and in year </w:t>
      </w:r>
      <w:r w:rsidR="00087194">
        <w:rPr>
          <w:sz w:val="24"/>
          <w:szCs w:val="24"/>
        </w:rPr>
        <w:t>three that</w:t>
      </w:r>
      <w:r w:rsidR="00ED18DF">
        <w:rPr>
          <w:sz w:val="24"/>
          <w:szCs w:val="24"/>
        </w:rPr>
        <w:t xml:space="preserve"> of three </w:t>
      </w:r>
      <w:r w:rsidR="00D00CD0">
        <w:rPr>
          <w:sz w:val="24"/>
          <w:szCs w:val="24"/>
        </w:rPr>
        <w:t xml:space="preserve">employees. </w:t>
      </w:r>
    </w:p>
    <w:p w14:paraId="5B53B38B" w14:textId="77777777" w:rsidR="00DA310F" w:rsidRDefault="00DA310F" w:rsidP="00DB2347">
      <w:pPr>
        <w:rPr>
          <w:sz w:val="24"/>
          <w:szCs w:val="24"/>
        </w:rPr>
      </w:pPr>
    </w:p>
    <w:p w14:paraId="3F357939" w14:textId="7F1A2A64" w:rsidR="0057493A" w:rsidRDefault="0057493A" w:rsidP="00DB2347">
      <w:pPr>
        <w:rPr>
          <w:sz w:val="24"/>
          <w:szCs w:val="24"/>
        </w:rPr>
      </w:pPr>
      <w:r>
        <w:rPr>
          <w:sz w:val="24"/>
          <w:szCs w:val="24"/>
        </w:rPr>
        <w:t xml:space="preserve">The following figure provides </w:t>
      </w:r>
      <w:r w:rsidR="00CB56A8">
        <w:rPr>
          <w:sz w:val="24"/>
          <w:szCs w:val="24"/>
        </w:rPr>
        <w:t>a</w:t>
      </w:r>
      <w:r>
        <w:rPr>
          <w:sz w:val="24"/>
          <w:szCs w:val="24"/>
        </w:rPr>
        <w:t xml:space="preserve"> numerical </w:t>
      </w:r>
      <w:r w:rsidR="00CB56A8">
        <w:rPr>
          <w:sz w:val="24"/>
          <w:szCs w:val="24"/>
        </w:rPr>
        <w:t>description of the program expansion rate:</w:t>
      </w:r>
    </w:p>
    <w:p w14:paraId="0E2C99FD" w14:textId="77777777" w:rsidR="00CB56A8" w:rsidRDefault="00CB56A8" w:rsidP="00DB2347">
      <w:pPr>
        <w:rPr>
          <w:sz w:val="24"/>
          <w:szCs w:val="24"/>
        </w:rPr>
      </w:pPr>
    </w:p>
    <w:p w14:paraId="19F1D4F3" w14:textId="77777777" w:rsidR="00DA310F" w:rsidRDefault="00DA310F" w:rsidP="00087194">
      <w:pPr>
        <w:jc w:val="center"/>
        <w:rPr>
          <w:b/>
          <w:bCs/>
          <w:sz w:val="24"/>
          <w:szCs w:val="24"/>
        </w:rPr>
      </w:pPr>
      <w:r w:rsidRPr="00DA310F">
        <w:rPr>
          <w:b/>
          <w:bCs/>
          <w:noProof/>
          <w:sz w:val="24"/>
          <w:szCs w:val="24"/>
        </w:rPr>
        <w:drawing>
          <wp:inline distT="0" distB="0" distL="0" distR="0" wp14:anchorId="6449417C" wp14:editId="10D6CA98">
            <wp:extent cx="5339715" cy="2711143"/>
            <wp:effectExtent l="0" t="0" r="0" b="0"/>
            <wp:docPr id="654032619"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32619" name="Picture 1" descr="A table with numbers and numbers&#10;&#10;Description automatically generated"/>
                    <pic:cNvPicPr/>
                  </pic:nvPicPr>
                  <pic:blipFill>
                    <a:blip r:embed="rId14"/>
                    <a:stretch>
                      <a:fillRect/>
                    </a:stretch>
                  </pic:blipFill>
                  <pic:spPr>
                    <a:xfrm>
                      <a:off x="0" y="0"/>
                      <a:ext cx="5379822" cy="2731506"/>
                    </a:xfrm>
                    <a:prstGeom prst="rect">
                      <a:avLst/>
                    </a:prstGeom>
                  </pic:spPr>
                </pic:pic>
              </a:graphicData>
            </a:graphic>
          </wp:inline>
        </w:drawing>
      </w:r>
    </w:p>
    <w:p w14:paraId="2AE08381" w14:textId="5E28705D" w:rsidR="00087194" w:rsidRDefault="00087194" w:rsidP="00087194">
      <w:pPr>
        <w:jc w:val="center"/>
        <w:rPr>
          <w:b/>
          <w:bCs/>
          <w:sz w:val="24"/>
          <w:szCs w:val="24"/>
        </w:rPr>
      </w:pPr>
      <w:r>
        <w:rPr>
          <w:b/>
          <w:bCs/>
          <w:sz w:val="24"/>
          <w:szCs w:val="24"/>
        </w:rPr>
        <w:t>Figure 3.3</w:t>
      </w:r>
      <w:r w:rsidR="00227672">
        <w:rPr>
          <w:b/>
          <w:bCs/>
          <w:sz w:val="24"/>
          <w:szCs w:val="24"/>
        </w:rPr>
        <w:t>:</w:t>
      </w:r>
      <w:r w:rsidR="00CB56A8">
        <w:rPr>
          <w:b/>
          <w:bCs/>
          <w:sz w:val="24"/>
          <w:szCs w:val="24"/>
        </w:rPr>
        <w:t xml:space="preserve"> Program expansion rate.</w:t>
      </w:r>
    </w:p>
    <w:p w14:paraId="4AE2CA39" w14:textId="77777777" w:rsidR="00CB56A8" w:rsidRDefault="00CB56A8" w:rsidP="00CB56A8">
      <w:pPr>
        <w:rPr>
          <w:b/>
          <w:bCs/>
          <w:sz w:val="24"/>
          <w:szCs w:val="24"/>
        </w:rPr>
      </w:pPr>
    </w:p>
    <w:p w14:paraId="0DF7D14C" w14:textId="3B64F652" w:rsidR="00CB56A8" w:rsidRDefault="00DE25D5" w:rsidP="00CB56A8">
      <w:pPr>
        <w:rPr>
          <w:b/>
          <w:bCs/>
          <w:sz w:val="24"/>
          <w:szCs w:val="24"/>
        </w:rPr>
      </w:pPr>
      <w:r w:rsidRPr="00DE25D5">
        <w:rPr>
          <w:b/>
          <w:bCs/>
          <w:sz w:val="24"/>
          <w:szCs w:val="24"/>
        </w:rPr>
        <w:t>In year 5, OK Respond will face a cost of $235,000</w:t>
      </w:r>
      <w:r>
        <w:rPr>
          <w:b/>
          <w:bCs/>
          <w:sz w:val="24"/>
          <w:szCs w:val="24"/>
        </w:rPr>
        <w:t xml:space="preserve">. </w:t>
      </w:r>
    </w:p>
    <w:p w14:paraId="6192EF3B" w14:textId="77777777" w:rsidR="00DE25D5" w:rsidRDefault="00DE25D5" w:rsidP="00CB56A8">
      <w:pPr>
        <w:rPr>
          <w:b/>
          <w:bCs/>
          <w:sz w:val="24"/>
          <w:szCs w:val="24"/>
        </w:rPr>
      </w:pPr>
    </w:p>
    <w:p w14:paraId="15ACD976" w14:textId="7CFE49D3" w:rsidR="00DE25D5" w:rsidRDefault="00DE25D5" w:rsidP="00CB56A8">
      <w:pPr>
        <w:rPr>
          <w:sz w:val="24"/>
          <w:szCs w:val="24"/>
        </w:rPr>
      </w:pPr>
      <w:r>
        <w:rPr>
          <w:sz w:val="24"/>
          <w:szCs w:val="24"/>
        </w:rPr>
        <w:t xml:space="preserve">The </w:t>
      </w:r>
      <w:r w:rsidR="000D6FA7">
        <w:rPr>
          <w:sz w:val="24"/>
          <w:szCs w:val="24"/>
        </w:rPr>
        <w:t>yearly</w:t>
      </w:r>
      <w:r w:rsidR="00D44F51">
        <w:rPr>
          <w:sz w:val="24"/>
          <w:szCs w:val="24"/>
        </w:rPr>
        <w:t xml:space="preserve"> cost for OK Respond is derived in acquisition cost and </w:t>
      </w:r>
      <w:r w:rsidR="000D6FA7">
        <w:rPr>
          <w:sz w:val="24"/>
          <w:szCs w:val="24"/>
        </w:rPr>
        <w:t xml:space="preserve">locations management cost. The acquisition cost involves the marketing in launch support, as well as the first </w:t>
      </w:r>
      <w:r w:rsidR="00C751A8">
        <w:rPr>
          <w:sz w:val="24"/>
          <w:szCs w:val="24"/>
        </w:rPr>
        <w:t xml:space="preserve">license for the curriculum: 20 hours and $500. The management cost </w:t>
      </w:r>
      <w:r w:rsidR="002454BD">
        <w:rPr>
          <w:sz w:val="24"/>
          <w:szCs w:val="24"/>
        </w:rPr>
        <w:t xml:space="preserve">includes </w:t>
      </w:r>
      <w:r w:rsidR="002F1A94">
        <w:rPr>
          <w:sz w:val="24"/>
          <w:szCs w:val="24"/>
        </w:rPr>
        <w:t>costs</w:t>
      </w:r>
      <w:r w:rsidR="002454BD">
        <w:rPr>
          <w:sz w:val="24"/>
          <w:szCs w:val="24"/>
        </w:rPr>
        <w:t xml:space="preserve"> associated with managing the </w:t>
      </w:r>
      <w:r w:rsidR="002F1A94">
        <w:rPr>
          <w:sz w:val="24"/>
          <w:szCs w:val="24"/>
        </w:rPr>
        <w:t xml:space="preserve">locations that run the program. This might include providing curriculum updates, mentoring support, or organizational support. This cost was </w:t>
      </w:r>
      <w:r w:rsidR="009171CF">
        <w:rPr>
          <w:sz w:val="24"/>
          <w:szCs w:val="24"/>
        </w:rPr>
        <w:t>estimated</w:t>
      </w:r>
      <w:r w:rsidR="002F1A94">
        <w:rPr>
          <w:sz w:val="24"/>
          <w:szCs w:val="24"/>
        </w:rPr>
        <w:t xml:space="preserve"> at 20h per location per year. </w:t>
      </w:r>
      <w:r w:rsidR="000439CA">
        <w:rPr>
          <w:sz w:val="24"/>
          <w:szCs w:val="24"/>
        </w:rPr>
        <w:t xml:space="preserve">Consequently, the management cost increases as more locations are acquired. </w:t>
      </w:r>
      <w:r w:rsidR="17827D3A" w:rsidRPr="21BB9200">
        <w:rPr>
          <w:sz w:val="24"/>
          <w:szCs w:val="24"/>
        </w:rPr>
        <w:t xml:space="preserve">Since the </w:t>
      </w:r>
      <w:r w:rsidR="17827D3A" w:rsidRPr="21BB9200">
        <w:rPr>
          <w:sz w:val="24"/>
          <w:szCs w:val="24"/>
        </w:rPr>
        <w:lastRenderedPageBreak/>
        <w:t>average non-profi</w:t>
      </w:r>
      <w:r w:rsidR="72240DEF" w:rsidRPr="21BB9200">
        <w:rPr>
          <w:sz w:val="24"/>
          <w:szCs w:val="24"/>
        </w:rPr>
        <w:t xml:space="preserve">t </w:t>
      </w:r>
      <w:r w:rsidR="17827D3A" w:rsidRPr="21BB9200">
        <w:rPr>
          <w:sz w:val="24"/>
          <w:szCs w:val="24"/>
        </w:rPr>
        <w:t xml:space="preserve">employee salary is $35 per hour, one work hour was valued at $35. </w:t>
      </w:r>
      <w:r w:rsidR="1D440BAE" w:rsidRPr="21BB9200">
        <w:rPr>
          <w:sz w:val="24"/>
          <w:szCs w:val="24"/>
        </w:rPr>
        <w:t xml:space="preserve"> </w:t>
      </w:r>
      <w:r w:rsidR="000439CA">
        <w:rPr>
          <w:sz w:val="24"/>
          <w:szCs w:val="24"/>
        </w:rPr>
        <w:t xml:space="preserve">The acquisition cost remains constant </w:t>
      </w:r>
      <w:r w:rsidR="6A0A3843" w:rsidRPr="21BB9200">
        <w:rPr>
          <w:sz w:val="24"/>
          <w:szCs w:val="24"/>
        </w:rPr>
        <w:t>if</w:t>
      </w:r>
      <w:r w:rsidR="000439CA">
        <w:rPr>
          <w:sz w:val="24"/>
          <w:szCs w:val="24"/>
        </w:rPr>
        <w:t xml:space="preserve"> 50 locations are added </w:t>
      </w:r>
      <w:r w:rsidR="6A0A3843" w:rsidRPr="21BB9200">
        <w:rPr>
          <w:sz w:val="24"/>
          <w:szCs w:val="24"/>
        </w:rPr>
        <w:t>each</w:t>
      </w:r>
      <w:r w:rsidR="000439CA">
        <w:rPr>
          <w:sz w:val="24"/>
          <w:szCs w:val="24"/>
        </w:rPr>
        <w:t xml:space="preserve"> year. Once the expansion is completed </w:t>
      </w:r>
      <w:r w:rsidR="00EB1A66">
        <w:rPr>
          <w:sz w:val="24"/>
          <w:szCs w:val="24"/>
        </w:rPr>
        <w:t>the acquisition</w:t>
      </w:r>
      <w:r w:rsidR="009171CF">
        <w:rPr>
          <w:sz w:val="24"/>
          <w:szCs w:val="24"/>
        </w:rPr>
        <w:t xml:space="preserve"> cost is $0. </w:t>
      </w:r>
      <w:r w:rsidR="0048116B">
        <w:rPr>
          <w:sz w:val="24"/>
          <w:szCs w:val="24"/>
        </w:rPr>
        <w:t xml:space="preserve">The following figure provides a cost breakdown </w:t>
      </w:r>
      <w:r w:rsidR="00A11A7B">
        <w:rPr>
          <w:sz w:val="24"/>
          <w:szCs w:val="24"/>
        </w:rPr>
        <w:t xml:space="preserve">for OK respond in the first five years. </w:t>
      </w:r>
    </w:p>
    <w:p w14:paraId="66C40EF8" w14:textId="77777777" w:rsidR="00A11A7B" w:rsidRDefault="00A11A7B" w:rsidP="00A11A7B">
      <w:pPr>
        <w:jc w:val="center"/>
        <w:rPr>
          <w:sz w:val="24"/>
          <w:szCs w:val="24"/>
        </w:rPr>
      </w:pPr>
    </w:p>
    <w:p w14:paraId="3CED2EAA" w14:textId="77777777" w:rsidR="00CC266B" w:rsidRDefault="00CC266B" w:rsidP="00A11A7B">
      <w:pPr>
        <w:jc w:val="center"/>
        <w:rPr>
          <w:sz w:val="24"/>
          <w:szCs w:val="24"/>
        </w:rPr>
      </w:pPr>
    </w:p>
    <w:p w14:paraId="6880478F" w14:textId="44C8B59A" w:rsidR="00CC266B" w:rsidRDefault="00CC266B" w:rsidP="00A11A7B">
      <w:pPr>
        <w:jc w:val="center"/>
        <w:rPr>
          <w:sz w:val="24"/>
          <w:szCs w:val="24"/>
        </w:rPr>
      </w:pPr>
      <w:r>
        <w:t> </w:t>
      </w:r>
      <w:r w:rsidR="00552F6A" w:rsidRPr="00552F6A">
        <w:rPr>
          <w:noProof/>
        </w:rPr>
        <w:drawing>
          <wp:inline distT="0" distB="0" distL="0" distR="0" wp14:anchorId="62EBAEA2" wp14:editId="1613322D">
            <wp:extent cx="3841750" cy="3324310"/>
            <wp:effectExtent l="0" t="0" r="6350" b="9525"/>
            <wp:docPr id="1720455543"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55543" name="Picture 1" descr="A graph of blue and orange bars&#10;&#10;Description automatically generated"/>
                    <pic:cNvPicPr/>
                  </pic:nvPicPr>
                  <pic:blipFill>
                    <a:blip r:embed="rId15"/>
                    <a:stretch>
                      <a:fillRect/>
                    </a:stretch>
                  </pic:blipFill>
                  <pic:spPr>
                    <a:xfrm>
                      <a:off x="0" y="0"/>
                      <a:ext cx="3856566" cy="3337130"/>
                    </a:xfrm>
                    <a:prstGeom prst="rect">
                      <a:avLst/>
                    </a:prstGeom>
                  </pic:spPr>
                </pic:pic>
              </a:graphicData>
            </a:graphic>
          </wp:inline>
        </w:drawing>
      </w:r>
    </w:p>
    <w:p w14:paraId="4A82A6F1" w14:textId="02740BD7" w:rsidR="00A11A7B" w:rsidRPr="00A11A7B" w:rsidRDefault="00A11A7B" w:rsidP="00A11A7B">
      <w:pPr>
        <w:jc w:val="center"/>
        <w:rPr>
          <w:b/>
          <w:bCs/>
          <w:sz w:val="24"/>
          <w:szCs w:val="24"/>
        </w:rPr>
      </w:pPr>
      <w:r>
        <w:rPr>
          <w:b/>
          <w:bCs/>
          <w:sz w:val="24"/>
          <w:szCs w:val="24"/>
        </w:rPr>
        <w:t>Figure 3.4: Cost Projections OK Respond</w:t>
      </w:r>
    </w:p>
    <w:p w14:paraId="18BAEC44" w14:textId="77777777" w:rsidR="00087194" w:rsidRDefault="00087194" w:rsidP="00DB2347">
      <w:pPr>
        <w:rPr>
          <w:sz w:val="24"/>
          <w:szCs w:val="24"/>
        </w:rPr>
      </w:pPr>
    </w:p>
    <w:p w14:paraId="58DF8380" w14:textId="544A788C" w:rsidR="00087194" w:rsidRPr="00087194" w:rsidRDefault="00087194" w:rsidP="00DB2347">
      <w:pPr>
        <w:rPr>
          <w:sz w:val="24"/>
          <w:szCs w:val="24"/>
        </w:rPr>
      </w:pPr>
    </w:p>
    <w:p w14:paraId="6E9920FF" w14:textId="1014D62E" w:rsidR="00087194" w:rsidRDefault="00EB1A66" w:rsidP="00DB2347">
      <w:pPr>
        <w:rPr>
          <w:b/>
          <w:bCs/>
          <w:sz w:val="24"/>
          <w:szCs w:val="24"/>
        </w:rPr>
      </w:pPr>
      <w:proofErr w:type="spellStart"/>
      <w:r>
        <w:rPr>
          <w:b/>
          <w:bCs/>
          <w:sz w:val="24"/>
          <w:szCs w:val="24"/>
        </w:rPr>
        <w:t>Kidvation</w:t>
      </w:r>
      <w:proofErr w:type="spellEnd"/>
      <w:r>
        <w:rPr>
          <w:b/>
          <w:bCs/>
          <w:sz w:val="24"/>
          <w:szCs w:val="24"/>
        </w:rPr>
        <w:t xml:space="preserve"> will gain a revenue of $375,500 over the first five years</w:t>
      </w:r>
      <w:r w:rsidR="008C7DE2">
        <w:rPr>
          <w:b/>
          <w:bCs/>
          <w:sz w:val="24"/>
          <w:szCs w:val="24"/>
        </w:rPr>
        <w:t>.</w:t>
      </w:r>
    </w:p>
    <w:p w14:paraId="083E688B" w14:textId="77777777" w:rsidR="008C7DE2" w:rsidRDefault="008C7DE2" w:rsidP="00DB2347">
      <w:pPr>
        <w:rPr>
          <w:b/>
          <w:bCs/>
          <w:sz w:val="24"/>
          <w:szCs w:val="24"/>
        </w:rPr>
      </w:pPr>
    </w:p>
    <w:p w14:paraId="20EAB44F" w14:textId="48DDEBB4" w:rsidR="00600948" w:rsidRDefault="002B0249" w:rsidP="00DB2347">
      <w:pPr>
        <w:rPr>
          <w:sz w:val="24"/>
          <w:szCs w:val="24"/>
        </w:rPr>
      </w:pPr>
      <w:r>
        <w:rPr>
          <w:sz w:val="24"/>
          <w:szCs w:val="24"/>
        </w:rPr>
        <w:t xml:space="preserve">The </w:t>
      </w:r>
      <w:proofErr w:type="spellStart"/>
      <w:r>
        <w:rPr>
          <w:sz w:val="24"/>
          <w:szCs w:val="24"/>
        </w:rPr>
        <w:t>Kidvation</w:t>
      </w:r>
      <w:proofErr w:type="spellEnd"/>
      <w:r>
        <w:rPr>
          <w:sz w:val="24"/>
          <w:szCs w:val="24"/>
        </w:rPr>
        <w:t xml:space="preserve"> curriculum </w:t>
      </w:r>
      <w:r w:rsidR="00876C18">
        <w:rPr>
          <w:sz w:val="24"/>
          <w:szCs w:val="24"/>
        </w:rPr>
        <w:t xml:space="preserve">license </w:t>
      </w:r>
      <w:r w:rsidR="00C96A96">
        <w:rPr>
          <w:sz w:val="24"/>
          <w:szCs w:val="24"/>
        </w:rPr>
        <w:t>costs</w:t>
      </w:r>
      <w:r>
        <w:rPr>
          <w:sz w:val="24"/>
          <w:szCs w:val="24"/>
        </w:rPr>
        <w:t xml:space="preserve"> 500 dollars </w:t>
      </w:r>
      <w:r w:rsidR="00876C18">
        <w:rPr>
          <w:sz w:val="24"/>
          <w:szCs w:val="24"/>
        </w:rPr>
        <w:t xml:space="preserve">per year per location. Every location must renew </w:t>
      </w:r>
      <w:r w:rsidR="008271C0">
        <w:rPr>
          <w:sz w:val="24"/>
          <w:szCs w:val="24"/>
        </w:rPr>
        <w:t xml:space="preserve">the license after one </w:t>
      </w:r>
      <w:r w:rsidR="00C96A96">
        <w:rPr>
          <w:sz w:val="24"/>
          <w:szCs w:val="24"/>
        </w:rPr>
        <w:t>year of</w:t>
      </w:r>
      <w:r w:rsidR="008271C0">
        <w:rPr>
          <w:sz w:val="24"/>
          <w:szCs w:val="24"/>
        </w:rPr>
        <w:t xml:space="preserve"> usage. Assuming new location</w:t>
      </w:r>
      <w:r w:rsidR="00B5590F">
        <w:rPr>
          <w:sz w:val="24"/>
          <w:szCs w:val="24"/>
        </w:rPr>
        <w:t>s</w:t>
      </w:r>
      <w:r w:rsidR="008271C0">
        <w:rPr>
          <w:sz w:val="24"/>
          <w:szCs w:val="24"/>
        </w:rPr>
        <w:t xml:space="preserve"> </w:t>
      </w:r>
      <w:r w:rsidR="00B5590F">
        <w:rPr>
          <w:sz w:val="24"/>
          <w:szCs w:val="24"/>
        </w:rPr>
        <w:t>continue</w:t>
      </w:r>
      <w:r w:rsidR="008271C0">
        <w:rPr>
          <w:sz w:val="24"/>
          <w:szCs w:val="24"/>
        </w:rPr>
        <w:t xml:space="preserve"> to use the </w:t>
      </w:r>
      <w:proofErr w:type="spellStart"/>
      <w:r w:rsidR="008271C0">
        <w:rPr>
          <w:sz w:val="24"/>
          <w:szCs w:val="24"/>
        </w:rPr>
        <w:t>Kidvation</w:t>
      </w:r>
      <w:proofErr w:type="spellEnd"/>
      <w:r w:rsidR="008271C0">
        <w:rPr>
          <w:sz w:val="24"/>
          <w:szCs w:val="24"/>
        </w:rPr>
        <w:t xml:space="preserve"> curriculum beyond year </w:t>
      </w:r>
      <w:r w:rsidR="00600FCC">
        <w:rPr>
          <w:sz w:val="24"/>
          <w:szCs w:val="24"/>
        </w:rPr>
        <w:t>one</w:t>
      </w:r>
      <w:r w:rsidR="008271C0">
        <w:rPr>
          <w:sz w:val="24"/>
          <w:szCs w:val="24"/>
        </w:rPr>
        <w:t xml:space="preserve"> </w:t>
      </w:r>
      <w:r w:rsidR="00FD5B9E">
        <w:rPr>
          <w:sz w:val="24"/>
          <w:szCs w:val="24"/>
        </w:rPr>
        <w:t xml:space="preserve">and </w:t>
      </w:r>
      <w:r w:rsidR="00B5590F">
        <w:rPr>
          <w:sz w:val="24"/>
          <w:szCs w:val="24"/>
        </w:rPr>
        <w:t>assuming</w:t>
      </w:r>
      <w:r w:rsidR="00FD5B9E">
        <w:rPr>
          <w:sz w:val="24"/>
          <w:szCs w:val="24"/>
        </w:rPr>
        <w:t xml:space="preserve"> no location will drop out </w:t>
      </w:r>
      <w:r w:rsidR="2C15977D" w:rsidRPr="21BB9200">
        <w:rPr>
          <w:sz w:val="24"/>
          <w:szCs w:val="24"/>
        </w:rPr>
        <w:t>of</w:t>
      </w:r>
      <w:r w:rsidR="685099F7" w:rsidRPr="21BB9200">
        <w:rPr>
          <w:sz w:val="24"/>
          <w:szCs w:val="24"/>
        </w:rPr>
        <w:t xml:space="preserve"> </w:t>
      </w:r>
      <w:r w:rsidR="00FD5B9E">
        <w:rPr>
          <w:sz w:val="24"/>
          <w:szCs w:val="24"/>
        </w:rPr>
        <w:t>the program at any point in time</w:t>
      </w:r>
      <w:r w:rsidR="00C96A96">
        <w:rPr>
          <w:sz w:val="24"/>
          <w:szCs w:val="24"/>
        </w:rPr>
        <w:t xml:space="preserve">, the revenue of </w:t>
      </w:r>
      <w:proofErr w:type="spellStart"/>
      <w:r w:rsidR="00C96A96">
        <w:rPr>
          <w:sz w:val="24"/>
          <w:szCs w:val="24"/>
        </w:rPr>
        <w:t>Kidvation</w:t>
      </w:r>
      <w:proofErr w:type="spellEnd"/>
      <w:r w:rsidR="00C96A96">
        <w:rPr>
          <w:sz w:val="24"/>
          <w:szCs w:val="24"/>
        </w:rPr>
        <w:t xml:space="preserve"> increases by </w:t>
      </w:r>
      <w:r w:rsidR="00B251AD">
        <w:rPr>
          <w:sz w:val="24"/>
          <w:szCs w:val="24"/>
        </w:rPr>
        <w:t>$</w:t>
      </w:r>
      <w:r w:rsidR="00600FCC">
        <w:rPr>
          <w:sz w:val="24"/>
          <w:szCs w:val="24"/>
        </w:rPr>
        <w:t>2</w:t>
      </w:r>
      <w:r w:rsidR="00C96A96">
        <w:rPr>
          <w:sz w:val="24"/>
          <w:szCs w:val="24"/>
        </w:rPr>
        <w:t>5</w:t>
      </w:r>
      <w:r w:rsidR="00B251AD">
        <w:rPr>
          <w:sz w:val="24"/>
          <w:szCs w:val="24"/>
        </w:rPr>
        <w:t xml:space="preserve">,000 every year. </w:t>
      </w:r>
      <w:r w:rsidR="005733EE">
        <w:rPr>
          <w:sz w:val="24"/>
          <w:szCs w:val="24"/>
        </w:rPr>
        <w:t xml:space="preserve">These assumptions were made as interviews </w:t>
      </w:r>
      <w:r w:rsidR="00AE3E54">
        <w:rPr>
          <w:sz w:val="24"/>
          <w:szCs w:val="24"/>
        </w:rPr>
        <w:t xml:space="preserve">implied that youth outreach programs are run long term. </w:t>
      </w:r>
      <w:r w:rsidR="00B5590F">
        <w:rPr>
          <w:sz w:val="24"/>
          <w:szCs w:val="24"/>
        </w:rPr>
        <w:t>Therefore,</w:t>
      </w:r>
      <w:r w:rsidR="009A2B8D">
        <w:rPr>
          <w:sz w:val="24"/>
          <w:szCs w:val="24"/>
        </w:rPr>
        <w:t xml:space="preserve"> the revenue in year one, with the curriculum in use in 50 </w:t>
      </w:r>
      <w:r w:rsidR="00BE0EA2">
        <w:rPr>
          <w:sz w:val="24"/>
          <w:szCs w:val="24"/>
        </w:rPr>
        <w:t>locations</w:t>
      </w:r>
      <w:r w:rsidR="009A2B8D">
        <w:rPr>
          <w:sz w:val="24"/>
          <w:szCs w:val="24"/>
        </w:rPr>
        <w:t xml:space="preserve"> is $25,000 and </w:t>
      </w:r>
      <w:r w:rsidR="00DC58C7">
        <w:rPr>
          <w:sz w:val="24"/>
          <w:szCs w:val="24"/>
        </w:rPr>
        <w:t xml:space="preserve">$125,000 in year five. </w:t>
      </w:r>
    </w:p>
    <w:p w14:paraId="075C4FB5" w14:textId="77777777" w:rsidR="00600948" w:rsidRDefault="00600948" w:rsidP="00DB2347">
      <w:pPr>
        <w:rPr>
          <w:sz w:val="24"/>
          <w:szCs w:val="24"/>
        </w:rPr>
      </w:pPr>
    </w:p>
    <w:p w14:paraId="744A8E66" w14:textId="656A65AE" w:rsidR="002B0249" w:rsidRDefault="00BE0EA2" w:rsidP="00DB2347">
      <w:pPr>
        <w:rPr>
          <w:sz w:val="24"/>
          <w:szCs w:val="24"/>
        </w:rPr>
      </w:pPr>
      <w:r>
        <w:rPr>
          <w:sz w:val="24"/>
          <w:szCs w:val="24"/>
        </w:rPr>
        <w:t>The following bar graph</w:t>
      </w:r>
      <w:r w:rsidR="00600948">
        <w:rPr>
          <w:sz w:val="24"/>
          <w:szCs w:val="24"/>
        </w:rPr>
        <w:t xml:space="preserve"> illustrates the revenue per year of </w:t>
      </w:r>
      <w:proofErr w:type="spellStart"/>
      <w:r w:rsidR="00600948">
        <w:rPr>
          <w:sz w:val="24"/>
          <w:szCs w:val="24"/>
        </w:rPr>
        <w:t>K</w:t>
      </w:r>
      <w:r>
        <w:rPr>
          <w:sz w:val="24"/>
          <w:szCs w:val="24"/>
        </w:rPr>
        <w:t>i</w:t>
      </w:r>
      <w:r w:rsidR="00600948">
        <w:rPr>
          <w:sz w:val="24"/>
          <w:szCs w:val="24"/>
        </w:rPr>
        <w:t>dvation</w:t>
      </w:r>
      <w:proofErr w:type="spellEnd"/>
      <w:r w:rsidR="00600948">
        <w:rPr>
          <w:sz w:val="24"/>
          <w:szCs w:val="24"/>
        </w:rPr>
        <w:t xml:space="preserve"> which sums up to </w:t>
      </w:r>
      <w:r>
        <w:rPr>
          <w:sz w:val="24"/>
          <w:szCs w:val="24"/>
        </w:rPr>
        <w:t xml:space="preserve">$375,00. </w:t>
      </w:r>
    </w:p>
    <w:p w14:paraId="070C5EB4" w14:textId="77777777" w:rsidR="00BE0EA2" w:rsidRDefault="00BE0EA2" w:rsidP="00BE0EA2">
      <w:pPr>
        <w:jc w:val="center"/>
        <w:rPr>
          <w:b/>
          <w:bCs/>
          <w:sz w:val="24"/>
          <w:szCs w:val="24"/>
        </w:rPr>
      </w:pPr>
    </w:p>
    <w:p w14:paraId="1CF05724" w14:textId="748CAA33" w:rsidR="00AE3E54" w:rsidRDefault="00165635" w:rsidP="00BE0EA2">
      <w:pPr>
        <w:jc w:val="center"/>
        <w:rPr>
          <w:b/>
          <w:bCs/>
          <w:sz w:val="24"/>
          <w:szCs w:val="24"/>
        </w:rPr>
      </w:pPr>
      <w:r w:rsidRPr="00165635">
        <w:rPr>
          <w:b/>
          <w:bCs/>
          <w:noProof/>
          <w:sz w:val="24"/>
          <w:szCs w:val="24"/>
        </w:rPr>
        <w:lastRenderedPageBreak/>
        <w:drawing>
          <wp:inline distT="0" distB="0" distL="0" distR="0" wp14:anchorId="536A6D53" wp14:editId="34F0DA4D">
            <wp:extent cx="4064209" cy="2902099"/>
            <wp:effectExtent l="0" t="0" r="0" b="0"/>
            <wp:docPr id="279812405"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12405" name="Picture 1" descr="A graph of blue bars&#10;&#10;Description automatically generated"/>
                    <pic:cNvPicPr/>
                  </pic:nvPicPr>
                  <pic:blipFill>
                    <a:blip r:embed="rId16"/>
                    <a:stretch>
                      <a:fillRect/>
                    </a:stretch>
                  </pic:blipFill>
                  <pic:spPr>
                    <a:xfrm>
                      <a:off x="0" y="0"/>
                      <a:ext cx="4064209" cy="2902099"/>
                    </a:xfrm>
                    <a:prstGeom prst="rect">
                      <a:avLst/>
                    </a:prstGeom>
                  </pic:spPr>
                </pic:pic>
              </a:graphicData>
            </a:graphic>
          </wp:inline>
        </w:drawing>
      </w:r>
    </w:p>
    <w:p w14:paraId="29049745" w14:textId="5C2F482A" w:rsidR="00BE0EA2" w:rsidRPr="00BE0EA2" w:rsidRDefault="00BE0EA2" w:rsidP="00BE0EA2">
      <w:pPr>
        <w:jc w:val="center"/>
        <w:rPr>
          <w:b/>
          <w:bCs/>
          <w:sz w:val="24"/>
          <w:szCs w:val="24"/>
        </w:rPr>
      </w:pPr>
      <w:r>
        <w:rPr>
          <w:b/>
          <w:bCs/>
          <w:sz w:val="24"/>
          <w:szCs w:val="24"/>
        </w:rPr>
        <w:t xml:space="preserve">Figure </w:t>
      </w:r>
      <w:r w:rsidR="00B5590F">
        <w:rPr>
          <w:b/>
          <w:bCs/>
          <w:sz w:val="24"/>
          <w:szCs w:val="24"/>
        </w:rPr>
        <w:t xml:space="preserve">3.5: Revenue Projection </w:t>
      </w:r>
      <w:proofErr w:type="spellStart"/>
      <w:r w:rsidR="00B5590F">
        <w:rPr>
          <w:b/>
          <w:bCs/>
          <w:sz w:val="24"/>
          <w:szCs w:val="24"/>
        </w:rPr>
        <w:t>Kidvation</w:t>
      </w:r>
      <w:proofErr w:type="spellEnd"/>
      <w:r w:rsidR="00B5590F">
        <w:rPr>
          <w:b/>
          <w:bCs/>
          <w:sz w:val="24"/>
          <w:szCs w:val="24"/>
        </w:rPr>
        <w:t xml:space="preserve"> </w:t>
      </w:r>
    </w:p>
    <w:p w14:paraId="11C4F111" w14:textId="77777777" w:rsidR="008C7DE2" w:rsidRPr="008C7DE2" w:rsidRDefault="008C7DE2" w:rsidP="00DB2347">
      <w:pPr>
        <w:rPr>
          <w:sz w:val="24"/>
          <w:szCs w:val="24"/>
        </w:rPr>
      </w:pPr>
    </w:p>
    <w:p w14:paraId="58EDD021" w14:textId="77777777" w:rsidR="00087194" w:rsidRPr="00864506" w:rsidRDefault="00087194" w:rsidP="00DB2347">
      <w:pPr>
        <w:rPr>
          <w:sz w:val="24"/>
          <w:szCs w:val="24"/>
        </w:rPr>
      </w:pPr>
    </w:p>
    <w:p w14:paraId="4060E014" w14:textId="4336DD11" w:rsidR="61C3AD09" w:rsidRDefault="61C3AD09" w:rsidP="61C3AD09"/>
    <w:p w14:paraId="7C71EAE1" w14:textId="66A21674" w:rsidR="61C3AD09" w:rsidRDefault="61C3AD09" w:rsidP="61C3AD09"/>
    <w:p w14:paraId="3E8A7EAE" w14:textId="0C3C6D16" w:rsidR="61C3AD09" w:rsidRDefault="61C3AD09" w:rsidP="61C3AD09"/>
    <w:p w14:paraId="7AEFC05E" w14:textId="06C9493B" w:rsidR="628D2A08" w:rsidRDefault="628D2A08" w:rsidP="628D2A08">
      <w:pPr>
        <w:rPr>
          <w:b/>
          <w:bCs/>
          <w:sz w:val="24"/>
          <w:szCs w:val="24"/>
        </w:rPr>
      </w:pPr>
    </w:p>
    <w:p w14:paraId="3CCAEE2A" w14:textId="77777777" w:rsidR="00202404" w:rsidRDefault="00202404" w:rsidP="628D2A08">
      <w:pPr>
        <w:rPr>
          <w:b/>
          <w:bCs/>
          <w:sz w:val="24"/>
          <w:szCs w:val="24"/>
        </w:rPr>
      </w:pPr>
    </w:p>
    <w:p w14:paraId="65409A44" w14:textId="77777777" w:rsidR="00202404" w:rsidRDefault="00202404" w:rsidP="628D2A08">
      <w:pPr>
        <w:rPr>
          <w:b/>
          <w:bCs/>
          <w:sz w:val="24"/>
          <w:szCs w:val="24"/>
        </w:rPr>
      </w:pPr>
    </w:p>
    <w:p w14:paraId="0B95E7CA" w14:textId="77777777" w:rsidR="00202404" w:rsidRDefault="00202404" w:rsidP="628D2A08">
      <w:pPr>
        <w:rPr>
          <w:b/>
          <w:bCs/>
          <w:sz w:val="24"/>
          <w:szCs w:val="24"/>
        </w:rPr>
      </w:pPr>
    </w:p>
    <w:p w14:paraId="28F977E0" w14:textId="77777777" w:rsidR="00202404" w:rsidRDefault="00202404" w:rsidP="628D2A08">
      <w:pPr>
        <w:rPr>
          <w:b/>
          <w:bCs/>
          <w:sz w:val="24"/>
          <w:szCs w:val="24"/>
        </w:rPr>
      </w:pPr>
    </w:p>
    <w:p w14:paraId="189FBBF2" w14:textId="77777777" w:rsidR="00202404" w:rsidRDefault="00202404" w:rsidP="628D2A08">
      <w:pPr>
        <w:rPr>
          <w:b/>
          <w:bCs/>
          <w:sz w:val="24"/>
          <w:szCs w:val="24"/>
        </w:rPr>
      </w:pPr>
    </w:p>
    <w:p w14:paraId="25408C09" w14:textId="77777777" w:rsidR="00202404" w:rsidRDefault="00202404" w:rsidP="628D2A08">
      <w:pPr>
        <w:rPr>
          <w:b/>
          <w:bCs/>
          <w:sz w:val="24"/>
          <w:szCs w:val="24"/>
        </w:rPr>
      </w:pPr>
    </w:p>
    <w:p w14:paraId="784A9B09" w14:textId="77777777" w:rsidR="00202404" w:rsidRDefault="00202404" w:rsidP="628D2A08">
      <w:pPr>
        <w:rPr>
          <w:b/>
          <w:bCs/>
          <w:sz w:val="24"/>
          <w:szCs w:val="24"/>
        </w:rPr>
      </w:pPr>
    </w:p>
    <w:p w14:paraId="13E00FB9" w14:textId="77777777" w:rsidR="00202404" w:rsidRDefault="00202404" w:rsidP="628D2A08">
      <w:pPr>
        <w:rPr>
          <w:b/>
          <w:bCs/>
          <w:sz w:val="24"/>
          <w:szCs w:val="24"/>
        </w:rPr>
      </w:pPr>
    </w:p>
    <w:p w14:paraId="0613AFCD" w14:textId="77777777" w:rsidR="00202404" w:rsidRDefault="00202404" w:rsidP="628D2A08">
      <w:pPr>
        <w:rPr>
          <w:b/>
          <w:bCs/>
          <w:sz w:val="24"/>
          <w:szCs w:val="24"/>
        </w:rPr>
      </w:pPr>
    </w:p>
    <w:p w14:paraId="0650C9EA" w14:textId="77777777" w:rsidR="00202404" w:rsidRDefault="00202404" w:rsidP="628D2A08">
      <w:pPr>
        <w:rPr>
          <w:b/>
          <w:bCs/>
          <w:sz w:val="24"/>
          <w:szCs w:val="24"/>
        </w:rPr>
      </w:pPr>
    </w:p>
    <w:p w14:paraId="20D6A5B5" w14:textId="77777777" w:rsidR="00202404" w:rsidRDefault="00202404" w:rsidP="628D2A08">
      <w:pPr>
        <w:rPr>
          <w:b/>
          <w:bCs/>
          <w:sz w:val="24"/>
          <w:szCs w:val="24"/>
        </w:rPr>
      </w:pPr>
    </w:p>
    <w:p w14:paraId="4E92D32C" w14:textId="77777777" w:rsidR="00202404" w:rsidRDefault="00202404" w:rsidP="628D2A08">
      <w:pPr>
        <w:rPr>
          <w:b/>
          <w:bCs/>
          <w:sz w:val="24"/>
          <w:szCs w:val="24"/>
        </w:rPr>
      </w:pPr>
    </w:p>
    <w:p w14:paraId="5D66FE7B" w14:textId="77777777" w:rsidR="00202404" w:rsidRDefault="00202404" w:rsidP="628D2A08">
      <w:pPr>
        <w:rPr>
          <w:b/>
          <w:bCs/>
          <w:sz w:val="24"/>
          <w:szCs w:val="24"/>
        </w:rPr>
      </w:pPr>
    </w:p>
    <w:p w14:paraId="69D0CDBA" w14:textId="77777777" w:rsidR="00202404" w:rsidRDefault="00202404" w:rsidP="628D2A08">
      <w:pPr>
        <w:rPr>
          <w:b/>
          <w:bCs/>
          <w:sz w:val="24"/>
          <w:szCs w:val="24"/>
        </w:rPr>
      </w:pPr>
    </w:p>
    <w:p w14:paraId="44A496FD" w14:textId="77777777" w:rsidR="00202404" w:rsidRDefault="00202404" w:rsidP="628D2A08">
      <w:pPr>
        <w:rPr>
          <w:b/>
          <w:bCs/>
          <w:sz w:val="24"/>
          <w:szCs w:val="24"/>
        </w:rPr>
      </w:pPr>
    </w:p>
    <w:p w14:paraId="02E907CF" w14:textId="77777777" w:rsidR="00202404" w:rsidRDefault="00202404" w:rsidP="628D2A08">
      <w:pPr>
        <w:rPr>
          <w:b/>
          <w:bCs/>
          <w:sz w:val="24"/>
          <w:szCs w:val="24"/>
        </w:rPr>
      </w:pPr>
    </w:p>
    <w:p w14:paraId="74E534BA" w14:textId="77777777" w:rsidR="00202404" w:rsidRDefault="00202404" w:rsidP="628D2A08">
      <w:pPr>
        <w:rPr>
          <w:b/>
          <w:bCs/>
          <w:sz w:val="24"/>
          <w:szCs w:val="24"/>
        </w:rPr>
      </w:pPr>
    </w:p>
    <w:p w14:paraId="6BA28295" w14:textId="77777777" w:rsidR="00202404" w:rsidRDefault="00202404" w:rsidP="628D2A08">
      <w:pPr>
        <w:rPr>
          <w:b/>
          <w:bCs/>
          <w:sz w:val="24"/>
          <w:szCs w:val="24"/>
        </w:rPr>
      </w:pPr>
    </w:p>
    <w:p w14:paraId="17B4D8FF" w14:textId="77777777" w:rsidR="00202404" w:rsidRDefault="00202404" w:rsidP="628D2A08">
      <w:pPr>
        <w:rPr>
          <w:b/>
          <w:bCs/>
          <w:sz w:val="24"/>
          <w:szCs w:val="24"/>
        </w:rPr>
      </w:pPr>
    </w:p>
    <w:p w14:paraId="48D8C459" w14:textId="57066E89" w:rsidR="00670830" w:rsidRDefault="00232C4B" w:rsidP="00F56A53">
      <w:pPr>
        <w:pStyle w:val="Heading1"/>
      </w:pPr>
      <w:bookmarkStart w:id="27" w:name="_Toc2118703785"/>
      <w:bookmarkStart w:id="28" w:name="_Toc422135601"/>
      <w:r>
        <w:lastRenderedPageBreak/>
        <w:t>N</w:t>
      </w:r>
      <w:r w:rsidR="00471080">
        <w:t>ext Steps</w:t>
      </w:r>
      <w:bookmarkEnd w:id="27"/>
      <w:bookmarkEnd w:id="28"/>
    </w:p>
    <w:p w14:paraId="32B1581E" w14:textId="77777777" w:rsidR="00842E3F" w:rsidRPr="00842E3F" w:rsidRDefault="00842E3F" w:rsidP="00842E3F"/>
    <w:p w14:paraId="5813B6E2" w14:textId="78C2D5D9" w:rsidR="00202404" w:rsidRDefault="00A61EE0" w:rsidP="00A61EE0">
      <w:pPr>
        <w:jc w:val="center"/>
        <w:rPr>
          <w:rStyle w:val="normaltextrun"/>
          <w:rFonts w:ascii="Calibri" w:hAnsi="Calibri" w:cs="Calibri"/>
          <w:i/>
          <w:iCs/>
          <w:color w:val="000000"/>
          <w:shd w:val="clear" w:color="auto" w:fill="FFFFFF"/>
        </w:rPr>
      </w:pPr>
      <w:r>
        <w:rPr>
          <w:rStyle w:val="normaltextrun"/>
          <w:rFonts w:ascii="Calibri" w:hAnsi="Calibri" w:cs="Calibri"/>
          <w:i/>
          <w:iCs/>
          <w:color w:val="000000"/>
          <w:shd w:val="clear" w:color="auto" w:fill="FFFFFF"/>
        </w:rPr>
        <w:t xml:space="preserve">OK Respond and </w:t>
      </w:r>
      <w:proofErr w:type="spellStart"/>
      <w:r>
        <w:rPr>
          <w:rStyle w:val="normaltextrun"/>
          <w:rFonts w:ascii="Calibri" w:hAnsi="Calibri" w:cs="Calibri"/>
          <w:i/>
          <w:iCs/>
          <w:color w:val="000000"/>
          <w:shd w:val="clear" w:color="auto" w:fill="FFFFFF"/>
        </w:rPr>
        <w:t>Kidvation</w:t>
      </w:r>
      <w:proofErr w:type="spellEnd"/>
      <w:r>
        <w:rPr>
          <w:rStyle w:val="normaltextrun"/>
          <w:rFonts w:ascii="Calibri" w:hAnsi="Calibri" w:cs="Calibri"/>
          <w:i/>
          <w:iCs/>
          <w:color w:val="000000"/>
          <w:shd w:val="clear" w:color="auto" w:fill="FFFFFF"/>
        </w:rPr>
        <w:t xml:space="preserve"> should use their advantage </w:t>
      </w:r>
      <w:r w:rsidR="00FC3E8D">
        <w:rPr>
          <w:rStyle w:val="normaltextrun"/>
          <w:rFonts w:ascii="Calibri" w:hAnsi="Calibri" w:cs="Calibri"/>
          <w:i/>
          <w:iCs/>
          <w:color w:val="000000"/>
          <w:shd w:val="clear" w:color="auto" w:fill="FFFFFF"/>
        </w:rPr>
        <w:t xml:space="preserve">of providing a program that teaches at-risk youth important </w:t>
      </w:r>
      <w:r w:rsidR="006461CC">
        <w:rPr>
          <w:rStyle w:val="normaltextrun"/>
          <w:rFonts w:ascii="Calibri" w:hAnsi="Calibri" w:cs="Calibri"/>
          <w:i/>
          <w:iCs/>
          <w:color w:val="000000"/>
          <w:shd w:val="clear" w:color="auto" w:fill="FFFFFF"/>
        </w:rPr>
        <w:t xml:space="preserve">entrepreneurship lessons </w:t>
      </w:r>
      <w:r>
        <w:rPr>
          <w:rStyle w:val="normaltextrun"/>
          <w:rFonts w:ascii="Calibri" w:hAnsi="Calibri" w:cs="Calibri"/>
          <w:i/>
          <w:iCs/>
          <w:color w:val="000000"/>
          <w:shd w:val="clear" w:color="auto" w:fill="FFFFFF"/>
        </w:rPr>
        <w:t xml:space="preserve">in the </w:t>
      </w:r>
      <w:r w:rsidR="00FC3E8D">
        <w:rPr>
          <w:rStyle w:val="normaltextrun"/>
          <w:rFonts w:ascii="Calibri" w:hAnsi="Calibri" w:cs="Calibri"/>
          <w:i/>
          <w:iCs/>
          <w:color w:val="000000"/>
          <w:shd w:val="clear" w:color="auto" w:fill="FFFFFF"/>
        </w:rPr>
        <w:t>police</w:t>
      </w:r>
      <w:r>
        <w:rPr>
          <w:rStyle w:val="normaltextrun"/>
          <w:rFonts w:ascii="Calibri" w:hAnsi="Calibri" w:cs="Calibri"/>
          <w:i/>
          <w:iCs/>
          <w:color w:val="000000"/>
          <w:shd w:val="clear" w:color="auto" w:fill="FFFFFF"/>
        </w:rPr>
        <w:t xml:space="preserve"> youth outreach market to expand</w:t>
      </w:r>
      <w:r w:rsidR="00202404">
        <w:rPr>
          <w:rStyle w:val="normaltextrun"/>
          <w:rFonts w:ascii="Calibri" w:hAnsi="Calibri" w:cs="Calibri"/>
          <w:i/>
          <w:iCs/>
          <w:color w:val="000000"/>
          <w:shd w:val="clear" w:color="auto" w:fill="FFFFFF"/>
        </w:rPr>
        <w:t>.</w:t>
      </w:r>
    </w:p>
    <w:p w14:paraId="3CBAA1A5" w14:textId="77777777" w:rsidR="002837F3" w:rsidRDefault="002837F3" w:rsidP="002837F3">
      <w:pPr>
        <w:rPr>
          <w:rStyle w:val="normaltextrun"/>
          <w:rFonts w:ascii="Calibri" w:hAnsi="Calibri" w:cs="Calibri"/>
          <w:i/>
          <w:iCs/>
          <w:color w:val="000000"/>
          <w:shd w:val="clear" w:color="auto" w:fill="FFFFFF"/>
        </w:rPr>
      </w:pPr>
    </w:p>
    <w:p w14:paraId="6FCA1F54" w14:textId="77777777" w:rsidR="00532C14" w:rsidRDefault="00532C14" w:rsidP="002837F3">
      <w:pPr>
        <w:rPr>
          <w:rStyle w:val="normaltextrun"/>
          <w:rFonts w:ascii="Calibri" w:hAnsi="Calibri" w:cs="Calibri"/>
          <w:i/>
          <w:iCs/>
          <w:color w:val="000000"/>
          <w:shd w:val="clear" w:color="auto" w:fill="FFFFFF"/>
        </w:rPr>
      </w:pPr>
    </w:p>
    <w:p w14:paraId="5A93101C" w14:textId="73FC1BFA" w:rsidR="00532C14" w:rsidRPr="000202CD" w:rsidRDefault="00FE7005" w:rsidP="002837F3">
      <w:pPr>
        <w:rPr>
          <w:rStyle w:val="normaltextrun"/>
          <w:rFonts w:ascii="Calibri" w:hAnsi="Calibri" w:cs="Calibri"/>
          <w:b/>
          <w:bCs/>
          <w:color w:val="000000"/>
          <w:sz w:val="24"/>
          <w:szCs w:val="24"/>
          <w:bdr w:val="none" w:sz="0" w:space="0" w:color="auto" w:frame="1"/>
        </w:rPr>
      </w:pPr>
      <w:r>
        <w:rPr>
          <w:rStyle w:val="normaltextrun"/>
          <w:rFonts w:ascii="Calibri" w:hAnsi="Calibri" w:cs="Calibri"/>
          <w:b/>
          <w:bCs/>
          <w:color w:val="000000"/>
          <w:sz w:val="24"/>
          <w:szCs w:val="24"/>
          <w:bdr w:val="none" w:sz="0" w:space="0" w:color="auto" w:frame="1"/>
        </w:rPr>
        <w:t>May 4, 2024</w:t>
      </w:r>
      <w:r w:rsidR="00532C14" w:rsidRPr="000202CD">
        <w:rPr>
          <w:rStyle w:val="normaltextrun"/>
          <w:rFonts w:ascii="Calibri" w:hAnsi="Calibri" w:cs="Calibri"/>
          <w:b/>
          <w:bCs/>
          <w:color w:val="000000"/>
          <w:sz w:val="24"/>
          <w:szCs w:val="24"/>
          <w:bdr w:val="none" w:sz="0" w:space="0" w:color="auto" w:frame="1"/>
        </w:rPr>
        <w:t xml:space="preserve">- </w:t>
      </w:r>
      <w:r w:rsidR="000D2475">
        <w:rPr>
          <w:rStyle w:val="normaltextrun"/>
          <w:rFonts w:ascii="Calibri" w:hAnsi="Calibri" w:cs="Calibri"/>
          <w:b/>
          <w:bCs/>
          <w:color w:val="000000"/>
          <w:sz w:val="24"/>
          <w:szCs w:val="24"/>
          <w:bdr w:val="none" w:sz="0" w:space="0" w:color="auto" w:frame="1"/>
        </w:rPr>
        <w:t xml:space="preserve">Prepare marketing pitches and program </w:t>
      </w:r>
      <w:r w:rsidR="00116E89">
        <w:rPr>
          <w:rStyle w:val="normaltextrun"/>
          <w:rFonts w:ascii="Calibri" w:hAnsi="Calibri" w:cs="Calibri"/>
          <w:b/>
          <w:bCs/>
          <w:color w:val="000000"/>
          <w:sz w:val="24"/>
          <w:szCs w:val="24"/>
          <w:bdr w:val="none" w:sz="0" w:space="0" w:color="auto" w:frame="1"/>
        </w:rPr>
        <w:t>brochure</w:t>
      </w:r>
      <w:r w:rsidR="000D2475">
        <w:rPr>
          <w:rStyle w:val="normaltextrun"/>
          <w:rFonts w:ascii="Calibri" w:hAnsi="Calibri" w:cs="Calibri"/>
          <w:b/>
          <w:bCs/>
          <w:color w:val="000000"/>
          <w:sz w:val="24"/>
          <w:szCs w:val="24"/>
          <w:bdr w:val="none" w:sz="0" w:space="0" w:color="auto" w:frame="1"/>
        </w:rPr>
        <w:t>, start grant applications</w:t>
      </w:r>
      <w:r w:rsidR="00A06D91">
        <w:rPr>
          <w:rStyle w:val="normaltextrun"/>
          <w:rFonts w:ascii="Calibri" w:hAnsi="Calibri" w:cs="Calibri"/>
          <w:b/>
          <w:bCs/>
          <w:color w:val="000000"/>
          <w:sz w:val="24"/>
          <w:szCs w:val="24"/>
          <w:bdr w:val="none" w:sz="0" w:space="0" w:color="auto" w:frame="1"/>
        </w:rPr>
        <w:t xml:space="preserve">, open application for a new </w:t>
      </w:r>
      <w:r w:rsidR="00333330">
        <w:rPr>
          <w:rStyle w:val="normaltextrun"/>
          <w:rFonts w:ascii="Calibri" w:hAnsi="Calibri" w:cs="Calibri"/>
          <w:b/>
          <w:bCs/>
          <w:color w:val="000000"/>
          <w:sz w:val="24"/>
          <w:szCs w:val="24"/>
          <w:bdr w:val="none" w:sz="0" w:space="0" w:color="auto" w:frame="1"/>
        </w:rPr>
        <w:t>full-time</w:t>
      </w:r>
      <w:r w:rsidR="00A06D91">
        <w:rPr>
          <w:rStyle w:val="normaltextrun"/>
          <w:rFonts w:ascii="Calibri" w:hAnsi="Calibri" w:cs="Calibri"/>
          <w:b/>
          <w:bCs/>
          <w:color w:val="000000"/>
          <w:sz w:val="24"/>
          <w:szCs w:val="24"/>
          <w:bdr w:val="none" w:sz="0" w:space="0" w:color="auto" w:frame="1"/>
        </w:rPr>
        <w:t xml:space="preserve"> employee</w:t>
      </w:r>
      <w:r w:rsidR="009A76D3" w:rsidRPr="000202CD">
        <w:rPr>
          <w:rStyle w:val="normaltextrun"/>
          <w:rFonts w:ascii="Calibri" w:hAnsi="Calibri" w:cs="Calibri"/>
          <w:b/>
          <w:bCs/>
          <w:color w:val="000000"/>
          <w:sz w:val="24"/>
          <w:szCs w:val="24"/>
          <w:bdr w:val="none" w:sz="0" w:space="0" w:color="auto" w:frame="1"/>
        </w:rPr>
        <w:t>.</w:t>
      </w:r>
    </w:p>
    <w:p w14:paraId="02C9ED0B" w14:textId="77777777" w:rsidR="006F6BE4" w:rsidRPr="000202CD" w:rsidRDefault="006F6BE4" w:rsidP="002837F3">
      <w:pPr>
        <w:rPr>
          <w:sz w:val="24"/>
          <w:szCs w:val="24"/>
        </w:rPr>
      </w:pPr>
    </w:p>
    <w:p w14:paraId="3B01BA5B" w14:textId="4F111EBF" w:rsidR="00ED66A3" w:rsidRPr="00842E3F" w:rsidRDefault="006F2757" w:rsidP="000202CD">
      <w:pPr>
        <w:pStyle w:val="ListParagraph"/>
        <w:numPr>
          <w:ilvl w:val="0"/>
          <w:numId w:val="2"/>
        </w:numPr>
        <w:rPr>
          <w:sz w:val="24"/>
          <w:szCs w:val="24"/>
        </w:rPr>
      </w:pPr>
      <w:r w:rsidRPr="00842E3F">
        <w:rPr>
          <w:sz w:val="24"/>
          <w:szCs w:val="24"/>
        </w:rPr>
        <w:t xml:space="preserve">OK Respond </w:t>
      </w:r>
      <w:r w:rsidR="00116E89" w:rsidRPr="00842E3F">
        <w:rPr>
          <w:sz w:val="24"/>
          <w:szCs w:val="24"/>
        </w:rPr>
        <w:t xml:space="preserve">should create a professional marketing pitch and brochure, highlighting program </w:t>
      </w:r>
      <w:r w:rsidR="050F4039" w:rsidRPr="7C1CA81A">
        <w:rPr>
          <w:sz w:val="24"/>
          <w:szCs w:val="24"/>
        </w:rPr>
        <w:t>vision</w:t>
      </w:r>
      <w:r w:rsidR="00116E89" w:rsidRPr="00842E3F">
        <w:rPr>
          <w:sz w:val="24"/>
          <w:szCs w:val="24"/>
        </w:rPr>
        <w:t>, minimal impact on department, and OK Respond’s credibility</w:t>
      </w:r>
      <w:r w:rsidR="00813A59" w:rsidRPr="00842E3F">
        <w:rPr>
          <w:sz w:val="24"/>
          <w:szCs w:val="24"/>
        </w:rPr>
        <w:t>.</w:t>
      </w:r>
    </w:p>
    <w:p w14:paraId="27A672C9" w14:textId="610583A0" w:rsidR="00813A59" w:rsidRPr="00842E3F" w:rsidRDefault="00813A59" w:rsidP="000202CD">
      <w:pPr>
        <w:pStyle w:val="ListParagraph"/>
        <w:numPr>
          <w:ilvl w:val="0"/>
          <w:numId w:val="2"/>
        </w:numPr>
        <w:rPr>
          <w:sz w:val="24"/>
          <w:szCs w:val="24"/>
        </w:rPr>
      </w:pPr>
      <w:r w:rsidRPr="00842E3F">
        <w:rPr>
          <w:sz w:val="24"/>
          <w:szCs w:val="24"/>
        </w:rPr>
        <w:t xml:space="preserve">OK Respond should identify grants </w:t>
      </w:r>
      <w:r w:rsidR="004065A3" w:rsidRPr="00842E3F">
        <w:rPr>
          <w:sz w:val="24"/>
          <w:szCs w:val="24"/>
        </w:rPr>
        <w:t>using their grant writer,</w:t>
      </w:r>
      <w:r w:rsidR="00266572" w:rsidRPr="00842E3F">
        <w:rPr>
          <w:sz w:val="24"/>
          <w:szCs w:val="24"/>
        </w:rPr>
        <w:t xml:space="preserve"> </w:t>
      </w:r>
      <w:r w:rsidR="004065A3" w:rsidRPr="00842E3F">
        <w:rPr>
          <w:sz w:val="24"/>
          <w:szCs w:val="24"/>
        </w:rPr>
        <w:t xml:space="preserve">that they qualify for </w:t>
      </w:r>
      <w:r w:rsidR="00266572" w:rsidRPr="00842E3F">
        <w:rPr>
          <w:sz w:val="24"/>
          <w:szCs w:val="24"/>
        </w:rPr>
        <w:t xml:space="preserve">because of </w:t>
      </w:r>
      <w:r w:rsidR="004065A3" w:rsidRPr="00842E3F">
        <w:rPr>
          <w:sz w:val="24"/>
          <w:szCs w:val="24"/>
        </w:rPr>
        <w:t>running the youth entrepreneurship program.</w:t>
      </w:r>
    </w:p>
    <w:p w14:paraId="479CE59E" w14:textId="68673E3B" w:rsidR="00A06D91" w:rsidRPr="00842E3F" w:rsidRDefault="00A06D91" w:rsidP="000202CD">
      <w:pPr>
        <w:pStyle w:val="ListParagraph"/>
        <w:numPr>
          <w:ilvl w:val="0"/>
          <w:numId w:val="2"/>
        </w:numPr>
        <w:rPr>
          <w:sz w:val="24"/>
          <w:szCs w:val="24"/>
        </w:rPr>
      </w:pPr>
      <w:r w:rsidRPr="00842E3F">
        <w:rPr>
          <w:rStyle w:val="normaltextrun"/>
          <w:rFonts w:ascii="Calibri" w:hAnsi="Calibri" w:cs="Calibri"/>
          <w:color w:val="000000"/>
          <w:sz w:val="24"/>
          <w:szCs w:val="24"/>
          <w:bdr w:val="none" w:sz="0" w:space="0" w:color="auto" w:frame="1"/>
        </w:rPr>
        <w:t>OK Respond should open applications for a full-time admin</w:t>
      </w:r>
      <w:r w:rsidR="00F4055D" w:rsidRPr="00842E3F">
        <w:rPr>
          <w:rStyle w:val="normaltextrun"/>
          <w:rFonts w:ascii="Calibri" w:hAnsi="Calibri" w:cs="Calibri"/>
          <w:color w:val="000000"/>
          <w:sz w:val="24"/>
          <w:szCs w:val="24"/>
          <w:bdr w:val="none" w:sz="0" w:space="0" w:color="auto" w:frame="1"/>
        </w:rPr>
        <w:t>.</w:t>
      </w:r>
    </w:p>
    <w:p w14:paraId="7E2B90D8" w14:textId="77777777" w:rsidR="00266572" w:rsidRPr="00842E3F" w:rsidRDefault="00266572" w:rsidP="00266572">
      <w:pPr>
        <w:pStyle w:val="ListParagraph"/>
        <w:rPr>
          <w:sz w:val="24"/>
          <w:szCs w:val="24"/>
        </w:rPr>
      </w:pPr>
    </w:p>
    <w:p w14:paraId="144B0908" w14:textId="3691A685" w:rsidR="00ED66A3" w:rsidRPr="00842E3F" w:rsidRDefault="00ED66A3" w:rsidP="00ED66A3">
      <w:pPr>
        <w:rPr>
          <w:rStyle w:val="normaltextrun"/>
          <w:rFonts w:ascii="Calibri" w:hAnsi="Calibri" w:cs="Calibri"/>
          <w:b/>
          <w:bCs/>
          <w:color w:val="000000"/>
          <w:sz w:val="24"/>
          <w:szCs w:val="24"/>
          <w:bdr w:val="none" w:sz="0" w:space="0" w:color="auto" w:frame="1"/>
        </w:rPr>
      </w:pPr>
      <w:r w:rsidRPr="00842E3F">
        <w:rPr>
          <w:rStyle w:val="normaltextrun"/>
          <w:rFonts w:ascii="Calibri" w:hAnsi="Calibri" w:cs="Calibri"/>
          <w:b/>
          <w:bCs/>
          <w:color w:val="000000"/>
          <w:sz w:val="24"/>
          <w:szCs w:val="24"/>
          <w:bdr w:val="none" w:sz="0" w:space="0" w:color="auto" w:frame="1"/>
        </w:rPr>
        <w:t>June 2024- Apply for grants</w:t>
      </w:r>
      <w:r w:rsidR="00196994" w:rsidRPr="00842E3F">
        <w:rPr>
          <w:rStyle w:val="normaltextrun"/>
          <w:rFonts w:ascii="Calibri" w:hAnsi="Calibri" w:cs="Calibri"/>
          <w:b/>
          <w:bCs/>
          <w:color w:val="000000"/>
          <w:sz w:val="24"/>
          <w:szCs w:val="24"/>
          <w:bdr w:val="none" w:sz="0" w:space="0" w:color="auto" w:frame="1"/>
        </w:rPr>
        <w:t>,</w:t>
      </w:r>
      <w:r w:rsidR="00AE6E52" w:rsidRPr="00842E3F">
        <w:rPr>
          <w:rStyle w:val="normaltextrun"/>
          <w:rFonts w:ascii="Calibri" w:hAnsi="Calibri" w:cs="Calibri"/>
          <w:b/>
          <w:bCs/>
          <w:color w:val="000000"/>
          <w:sz w:val="24"/>
          <w:szCs w:val="24"/>
          <w:bdr w:val="none" w:sz="0" w:space="0" w:color="auto" w:frame="1"/>
        </w:rPr>
        <w:t xml:space="preserve"> start recruiting </w:t>
      </w:r>
      <w:r w:rsidR="006D71E7" w:rsidRPr="00842E3F">
        <w:rPr>
          <w:rStyle w:val="normaltextrun"/>
          <w:rFonts w:ascii="Calibri" w:hAnsi="Calibri" w:cs="Calibri"/>
          <w:b/>
          <w:bCs/>
          <w:color w:val="000000"/>
          <w:sz w:val="24"/>
          <w:szCs w:val="24"/>
          <w:bdr w:val="none" w:sz="0" w:space="0" w:color="auto" w:frame="1"/>
        </w:rPr>
        <w:t xml:space="preserve">a </w:t>
      </w:r>
      <w:r w:rsidR="00AE6E52" w:rsidRPr="00842E3F">
        <w:rPr>
          <w:rStyle w:val="normaltextrun"/>
          <w:rFonts w:ascii="Calibri" w:hAnsi="Calibri" w:cs="Calibri"/>
          <w:b/>
          <w:bCs/>
          <w:color w:val="000000"/>
          <w:sz w:val="24"/>
          <w:szCs w:val="24"/>
          <w:bdr w:val="none" w:sz="0" w:space="0" w:color="auto" w:frame="1"/>
        </w:rPr>
        <w:t xml:space="preserve">new </w:t>
      </w:r>
      <w:r w:rsidR="00F20F04" w:rsidRPr="00842E3F">
        <w:rPr>
          <w:rStyle w:val="normaltextrun"/>
          <w:rFonts w:ascii="Calibri" w:hAnsi="Calibri" w:cs="Calibri"/>
          <w:b/>
          <w:bCs/>
          <w:color w:val="000000"/>
          <w:sz w:val="24"/>
          <w:szCs w:val="24"/>
          <w:bdr w:val="none" w:sz="0" w:space="0" w:color="auto" w:frame="1"/>
        </w:rPr>
        <w:t>full-time</w:t>
      </w:r>
      <w:r w:rsidR="00AE6E52" w:rsidRPr="00842E3F">
        <w:rPr>
          <w:rStyle w:val="normaltextrun"/>
          <w:rFonts w:ascii="Calibri" w:hAnsi="Calibri" w:cs="Calibri"/>
          <w:b/>
          <w:bCs/>
          <w:color w:val="000000"/>
          <w:sz w:val="24"/>
          <w:szCs w:val="24"/>
          <w:bdr w:val="none" w:sz="0" w:space="0" w:color="auto" w:frame="1"/>
        </w:rPr>
        <w:t xml:space="preserve"> employee</w:t>
      </w:r>
      <w:r w:rsidR="00196994" w:rsidRPr="00842E3F">
        <w:rPr>
          <w:rStyle w:val="normaltextrun"/>
          <w:rFonts w:ascii="Calibri" w:hAnsi="Calibri" w:cs="Calibri"/>
          <w:b/>
          <w:bCs/>
          <w:color w:val="000000"/>
          <w:sz w:val="24"/>
          <w:szCs w:val="24"/>
          <w:bdr w:val="none" w:sz="0" w:space="0" w:color="auto" w:frame="1"/>
        </w:rPr>
        <w:t xml:space="preserve">, </w:t>
      </w:r>
      <w:r w:rsidR="0037679F" w:rsidRPr="00842E3F">
        <w:rPr>
          <w:rStyle w:val="normaltextrun"/>
          <w:rFonts w:ascii="Calibri" w:hAnsi="Calibri" w:cs="Calibri"/>
          <w:b/>
          <w:bCs/>
          <w:color w:val="000000"/>
          <w:sz w:val="24"/>
          <w:szCs w:val="24"/>
          <w:bdr w:val="none" w:sz="0" w:space="0" w:color="auto" w:frame="1"/>
        </w:rPr>
        <w:t>start marketing of the program to PAL chapters and police chiefs nationwide</w:t>
      </w:r>
      <w:r w:rsidRPr="00842E3F">
        <w:rPr>
          <w:rStyle w:val="normaltextrun"/>
          <w:rFonts w:ascii="Calibri" w:hAnsi="Calibri" w:cs="Calibri"/>
          <w:b/>
          <w:bCs/>
          <w:color w:val="000000"/>
          <w:sz w:val="24"/>
          <w:szCs w:val="24"/>
          <w:bdr w:val="none" w:sz="0" w:space="0" w:color="auto" w:frame="1"/>
        </w:rPr>
        <w:t>.</w:t>
      </w:r>
    </w:p>
    <w:p w14:paraId="79716F7D" w14:textId="77777777" w:rsidR="00AE6E52" w:rsidRPr="00842E3F" w:rsidRDefault="00AE6E52" w:rsidP="00ED66A3">
      <w:pPr>
        <w:rPr>
          <w:rStyle w:val="normaltextrun"/>
          <w:rFonts w:ascii="Calibri" w:hAnsi="Calibri" w:cs="Calibri"/>
          <w:b/>
          <w:bCs/>
          <w:color w:val="000000"/>
          <w:sz w:val="24"/>
          <w:szCs w:val="24"/>
          <w:bdr w:val="none" w:sz="0" w:space="0" w:color="auto" w:frame="1"/>
        </w:rPr>
      </w:pPr>
    </w:p>
    <w:p w14:paraId="1410D382" w14:textId="74FEB660" w:rsidR="008718DE" w:rsidRPr="00842E3F" w:rsidRDefault="006F2757" w:rsidP="00AE6E52">
      <w:pPr>
        <w:pStyle w:val="ListParagraph"/>
        <w:numPr>
          <w:ilvl w:val="0"/>
          <w:numId w:val="40"/>
        </w:numPr>
        <w:rPr>
          <w:rStyle w:val="normaltextrun"/>
          <w:rFonts w:ascii="Calibri" w:hAnsi="Calibri" w:cs="Calibri"/>
          <w:b/>
          <w:bCs/>
          <w:color w:val="000000"/>
          <w:sz w:val="24"/>
          <w:szCs w:val="24"/>
          <w:bdr w:val="none" w:sz="0" w:space="0" w:color="auto" w:frame="1"/>
        </w:rPr>
      </w:pPr>
      <w:r w:rsidRPr="00842E3F">
        <w:rPr>
          <w:rStyle w:val="normaltextrun"/>
          <w:rFonts w:ascii="Calibri" w:hAnsi="Calibri" w:cs="Calibri"/>
          <w:color w:val="000000"/>
          <w:sz w:val="24"/>
          <w:szCs w:val="24"/>
          <w:bdr w:val="none" w:sz="0" w:space="0" w:color="auto" w:frame="1"/>
        </w:rPr>
        <w:t>OK Respond</w:t>
      </w:r>
      <w:r w:rsidR="006D71E7" w:rsidRPr="00842E3F">
        <w:rPr>
          <w:rStyle w:val="normaltextrun"/>
          <w:rFonts w:ascii="Calibri" w:hAnsi="Calibri" w:cs="Calibri"/>
          <w:color w:val="000000"/>
          <w:sz w:val="24"/>
          <w:szCs w:val="24"/>
          <w:bdr w:val="none" w:sz="0" w:space="0" w:color="auto" w:frame="1"/>
        </w:rPr>
        <w:t xml:space="preserve"> will face a cost of $95,000 in year one and marketing for </w:t>
      </w:r>
      <w:r w:rsidR="001C521A" w:rsidRPr="00842E3F">
        <w:rPr>
          <w:rStyle w:val="normaltextrun"/>
          <w:rFonts w:ascii="Calibri" w:hAnsi="Calibri" w:cs="Calibri"/>
          <w:color w:val="000000"/>
          <w:sz w:val="24"/>
          <w:szCs w:val="24"/>
          <w:bdr w:val="none" w:sz="0" w:space="0" w:color="auto" w:frame="1"/>
        </w:rPr>
        <w:t>acquisition has already started</w:t>
      </w:r>
      <w:r w:rsidR="004B5406" w:rsidRPr="00842E3F">
        <w:rPr>
          <w:rStyle w:val="normaltextrun"/>
          <w:rFonts w:ascii="Calibri" w:hAnsi="Calibri" w:cs="Calibri"/>
          <w:color w:val="000000"/>
          <w:sz w:val="24"/>
          <w:szCs w:val="24"/>
          <w:bdr w:val="none" w:sz="0" w:space="0" w:color="auto" w:frame="1"/>
        </w:rPr>
        <w:t xml:space="preserve"> and therefore, should submit </w:t>
      </w:r>
      <w:r w:rsidRPr="00842E3F">
        <w:rPr>
          <w:rStyle w:val="normaltextrun"/>
          <w:rFonts w:ascii="Calibri" w:hAnsi="Calibri" w:cs="Calibri"/>
          <w:color w:val="000000"/>
          <w:sz w:val="24"/>
          <w:szCs w:val="24"/>
          <w:bdr w:val="none" w:sz="0" w:space="0" w:color="auto" w:frame="1"/>
        </w:rPr>
        <w:t xml:space="preserve">majority </w:t>
      </w:r>
      <w:r w:rsidR="004B5406" w:rsidRPr="00842E3F">
        <w:rPr>
          <w:rStyle w:val="normaltextrun"/>
          <w:rFonts w:ascii="Calibri" w:hAnsi="Calibri" w:cs="Calibri"/>
          <w:color w:val="000000"/>
          <w:sz w:val="24"/>
          <w:szCs w:val="24"/>
          <w:bdr w:val="none" w:sz="0" w:space="0" w:color="auto" w:frame="1"/>
        </w:rPr>
        <w:t xml:space="preserve">grant application to qualify for grants in the next fiscal year. </w:t>
      </w:r>
    </w:p>
    <w:p w14:paraId="2E92E3C9" w14:textId="77777777" w:rsidR="000D2475" w:rsidRPr="00842E3F" w:rsidRDefault="000D2475" w:rsidP="000D2475">
      <w:pPr>
        <w:pStyle w:val="ListParagraph"/>
        <w:numPr>
          <w:ilvl w:val="0"/>
          <w:numId w:val="40"/>
        </w:numPr>
        <w:rPr>
          <w:sz w:val="24"/>
          <w:szCs w:val="24"/>
        </w:rPr>
      </w:pPr>
      <w:r w:rsidRPr="00842E3F">
        <w:rPr>
          <w:sz w:val="24"/>
          <w:szCs w:val="24"/>
        </w:rPr>
        <w:t xml:space="preserve">OK Respond should start marketing the program at police chief conferences and through community relations offices. This will allow interested locations to apply for funding for 2025 and to start planning a program-start in 2025. </w:t>
      </w:r>
    </w:p>
    <w:p w14:paraId="54395495" w14:textId="77777777" w:rsidR="000D2475" w:rsidRPr="00842E3F" w:rsidRDefault="000D2475" w:rsidP="000D2475">
      <w:pPr>
        <w:pStyle w:val="ListParagraph"/>
        <w:numPr>
          <w:ilvl w:val="0"/>
          <w:numId w:val="40"/>
        </w:numPr>
        <w:rPr>
          <w:sz w:val="24"/>
          <w:szCs w:val="24"/>
        </w:rPr>
      </w:pPr>
      <w:r w:rsidRPr="00842E3F">
        <w:rPr>
          <w:sz w:val="24"/>
          <w:szCs w:val="24"/>
        </w:rPr>
        <w:t xml:space="preserve">This will allow OK Respond to estimate whether they will meet the 50-location target in year one. </w:t>
      </w:r>
    </w:p>
    <w:p w14:paraId="7182C3B9" w14:textId="21E703E3" w:rsidR="000D2475" w:rsidRPr="00842E3F" w:rsidRDefault="000D2475" w:rsidP="000D2475">
      <w:pPr>
        <w:pStyle w:val="ListParagraph"/>
        <w:numPr>
          <w:ilvl w:val="0"/>
          <w:numId w:val="40"/>
        </w:numPr>
        <w:rPr>
          <w:rStyle w:val="normaltextrun"/>
          <w:rFonts w:ascii="Calibri" w:hAnsi="Calibri" w:cs="Calibri"/>
          <w:b/>
          <w:bCs/>
          <w:color w:val="000000"/>
          <w:sz w:val="24"/>
          <w:szCs w:val="24"/>
          <w:bdr w:val="none" w:sz="0" w:space="0" w:color="auto" w:frame="1"/>
        </w:rPr>
      </w:pPr>
      <w:r w:rsidRPr="00842E3F">
        <w:rPr>
          <w:rStyle w:val="normaltextrun"/>
          <w:rFonts w:ascii="Calibri" w:hAnsi="Calibri" w:cs="Calibri"/>
          <w:color w:val="000000"/>
          <w:sz w:val="24"/>
          <w:szCs w:val="24"/>
          <w:bdr w:val="none" w:sz="0" w:space="0" w:color="auto" w:frame="1"/>
        </w:rPr>
        <w:t xml:space="preserve">OK Respond should </w:t>
      </w:r>
      <w:r w:rsidR="00A06D91" w:rsidRPr="00842E3F">
        <w:rPr>
          <w:rStyle w:val="normaltextrun"/>
          <w:rFonts w:ascii="Calibri" w:hAnsi="Calibri" w:cs="Calibri"/>
          <w:color w:val="000000"/>
          <w:sz w:val="24"/>
          <w:szCs w:val="24"/>
          <w:bdr w:val="none" w:sz="0" w:space="0" w:color="auto" w:frame="1"/>
        </w:rPr>
        <w:t xml:space="preserve">hire </w:t>
      </w:r>
      <w:r w:rsidR="00E06A5F" w:rsidRPr="00842E3F">
        <w:rPr>
          <w:rStyle w:val="normaltextrun"/>
          <w:rFonts w:ascii="Calibri" w:hAnsi="Calibri" w:cs="Calibri"/>
          <w:color w:val="000000"/>
          <w:sz w:val="24"/>
          <w:szCs w:val="24"/>
          <w:bdr w:val="none" w:sz="0" w:space="0" w:color="auto" w:frame="1"/>
        </w:rPr>
        <w:t>a full-time admin</w:t>
      </w:r>
      <w:r w:rsidRPr="00842E3F">
        <w:rPr>
          <w:rStyle w:val="normaltextrun"/>
          <w:rFonts w:ascii="Calibri" w:hAnsi="Calibri" w:cs="Calibri"/>
          <w:color w:val="000000"/>
          <w:sz w:val="24"/>
          <w:szCs w:val="24"/>
          <w:bdr w:val="none" w:sz="0" w:space="0" w:color="auto" w:frame="1"/>
        </w:rPr>
        <w:t xml:space="preserve">. </w:t>
      </w:r>
    </w:p>
    <w:p w14:paraId="409B7F8D" w14:textId="77777777" w:rsidR="000D2475" w:rsidRPr="00842E3F" w:rsidRDefault="000D2475" w:rsidP="000D2475">
      <w:pPr>
        <w:pStyle w:val="ListParagraph"/>
        <w:numPr>
          <w:ilvl w:val="0"/>
          <w:numId w:val="40"/>
        </w:numPr>
        <w:rPr>
          <w:rStyle w:val="normaltextrun"/>
          <w:rFonts w:ascii="Calibri" w:hAnsi="Calibri" w:cs="Calibri"/>
          <w:b/>
          <w:bCs/>
          <w:color w:val="000000"/>
          <w:sz w:val="24"/>
          <w:szCs w:val="24"/>
          <w:bdr w:val="none" w:sz="0" w:space="0" w:color="auto" w:frame="1"/>
        </w:rPr>
      </w:pPr>
      <w:r w:rsidRPr="00842E3F">
        <w:rPr>
          <w:rStyle w:val="normaltextrun"/>
          <w:rFonts w:ascii="Calibri" w:hAnsi="Calibri" w:cs="Calibri"/>
          <w:color w:val="000000"/>
          <w:sz w:val="24"/>
          <w:szCs w:val="24"/>
          <w:bdr w:val="none" w:sz="0" w:space="0" w:color="auto" w:frame="1"/>
        </w:rPr>
        <w:t xml:space="preserve">With an increasing workload for marketing and launch support in the new locations, OK Respond must hire a new employee to be able to meet the workload. </w:t>
      </w:r>
    </w:p>
    <w:p w14:paraId="6F9E7F9F" w14:textId="6EBAD482" w:rsidR="000D2475" w:rsidRPr="00842E3F" w:rsidRDefault="00266572" w:rsidP="00266572">
      <w:pPr>
        <w:rPr>
          <w:rStyle w:val="normaltextrun"/>
          <w:rFonts w:ascii="Calibri" w:hAnsi="Calibri" w:cs="Calibri"/>
          <w:b/>
          <w:bCs/>
          <w:color w:val="000000"/>
          <w:sz w:val="24"/>
          <w:szCs w:val="24"/>
          <w:bdr w:val="none" w:sz="0" w:space="0" w:color="auto" w:frame="1"/>
        </w:rPr>
      </w:pPr>
      <w:r w:rsidRPr="00842E3F">
        <w:rPr>
          <w:rStyle w:val="normaltextrun"/>
          <w:rFonts w:ascii="Calibri" w:hAnsi="Calibri" w:cs="Calibri"/>
          <w:b/>
          <w:bCs/>
          <w:color w:val="000000"/>
          <w:sz w:val="24"/>
          <w:szCs w:val="24"/>
          <w:bdr w:val="none" w:sz="0" w:space="0" w:color="auto" w:frame="1"/>
        </w:rPr>
        <w:t xml:space="preserve">July 2024- </w:t>
      </w:r>
      <w:r w:rsidR="00E06A5F" w:rsidRPr="00842E3F">
        <w:rPr>
          <w:rStyle w:val="normaltextrun"/>
          <w:rFonts w:ascii="Calibri" w:hAnsi="Calibri" w:cs="Calibri"/>
          <w:b/>
          <w:bCs/>
          <w:color w:val="000000"/>
          <w:sz w:val="24"/>
          <w:szCs w:val="24"/>
          <w:bdr w:val="none" w:sz="0" w:space="0" w:color="auto" w:frame="1"/>
        </w:rPr>
        <w:t>Revise the program based on the first trial run in O</w:t>
      </w:r>
      <w:r w:rsidR="00F4055D" w:rsidRPr="00842E3F">
        <w:rPr>
          <w:rStyle w:val="normaltextrun"/>
          <w:rFonts w:ascii="Calibri" w:hAnsi="Calibri" w:cs="Calibri"/>
          <w:b/>
          <w:bCs/>
          <w:color w:val="000000"/>
          <w:sz w:val="24"/>
          <w:szCs w:val="24"/>
          <w:bdr w:val="none" w:sz="0" w:space="0" w:color="auto" w:frame="1"/>
        </w:rPr>
        <w:t>klahoma City</w:t>
      </w:r>
      <w:r w:rsidR="007B6362" w:rsidRPr="00842E3F">
        <w:rPr>
          <w:rStyle w:val="normaltextrun"/>
          <w:rFonts w:ascii="Calibri" w:hAnsi="Calibri" w:cs="Calibri"/>
          <w:b/>
          <w:bCs/>
          <w:color w:val="000000"/>
          <w:sz w:val="24"/>
          <w:szCs w:val="24"/>
          <w:bdr w:val="none" w:sz="0" w:space="0" w:color="auto" w:frame="1"/>
        </w:rPr>
        <w:t>, conclude recruiting for 2025.</w:t>
      </w:r>
    </w:p>
    <w:p w14:paraId="224759BC" w14:textId="77777777" w:rsidR="00F4055D" w:rsidRPr="00842E3F" w:rsidRDefault="00F4055D" w:rsidP="00266572">
      <w:pPr>
        <w:rPr>
          <w:rStyle w:val="normaltextrun"/>
          <w:rFonts w:ascii="Calibri" w:hAnsi="Calibri" w:cs="Calibri"/>
          <w:b/>
          <w:bCs/>
          <w:color w:val="000000"/>
          <w:sz w:val="24"/>
          <w:szCs w:val="24"/>
          <w:bdr w:val="none" w:sz="0" w:space="0" w:color="auto" w:frame="1"/>
        </w:rPr>
      </w:pPr>
    </w:p>
    <w:p w14:paraId="0C832BCE" w14:textId="3F3C0B2A" w:rsidR="00F4055D" w:rsidRPr="00842E3F" w:rsidRDefault="00F4055D" w:rsidP="00F4055D">
      <w:pPr>
        <w:pStyle w:val="ListParagraph"/>
        <w:numPr>
          <w:ilvl w:val="0"/>
          <w:numId w:val="41"/>
        </w:numPr>
        <w:rPr>
          <w:rStyle w:val="normaltextrun"/>
          <w:rFonts w:ascii="Calibri" w:hAnsi="Calibri" w:cs="Calibri"/>
          <w:color w:val="000000"/>
          <w:sz w:val="24"/>
          <w:szCs w:val="24"/>
          <w:bdr w:val="none" w:sz="0" w:space="0" w:color="auto" w:frame="1"/>
        </w:rPr>
      </w:pPr>
      <w:r w:rsidRPr="00842E3F">
        <w:rPr>
          <w:rStyle w:val="normaltextrun"/>
          <w:rFonts w:ascii="Calibri" w:hAnsi="Calibri" w:cs="Calibri"/>
          <w:color w:val="000000"/>
          <w:sz w:val="24"/>
          <w:szCs w:val="24"/>
          <w:bdr w:val="none" w:sz="0" w:space="0" w:color="auto" w:frame="1"/>
        </w:rPr>
        <w:t xml:space="preserve">OK Respond should improve their </w:t>
      </w:r>
      <w:r w:rsidR="007B6362" w:rsidRPr="00842E3F">
        <w:rPr>
          <w:rStyle w:val="normaltextrun"/>
          <w:rFonts w:ascii="Calibri" w:hAnsi="Calibri" w:cs="Calibri"/>
          <w:color w:val="000000"/>
          <w:sz w:val="24"/>
          <w:szCs w:val="24"/>
          <w:bdr w:val="none" w:sz="0" w:space="0" w:color="auto" w:frame="1"/>
        </w:rPr>
        <w:t>program structure based on what was learned during the first trial run in Oklahoma City</w:t>
      </w:r>
    </w:p>
    <w:p w14:paraId="1BA0466F" w14:textId="22E88205" w:rsidR="007B6362" w:rsidRPr="00842E3F" w:rsidRDefault="007B6362" w:rsidP="00F4055D">
      <w:pPr>
        <w:pStyle w:val="ListParagraph"/>
        <w:numPr>
          <w:ilvl w:val="0"/>
          <w:numId w:val="41"/>
        </w:numPr>
        <w:rPr>
          <w:rStyle w:val="normaltextrun"/>
          <w:rFonts w:ascii="Calibri" w:hAnsi="Calibri" w:cs="Calibri"/>
          <w:color w:val="000000"/>
          <w:sz w:val="24"/>
          <w:szCs w:val="24"/>
          <w:bdr w:val="none" w:sz="0" w:space="0" w:color="auto" w:frame="1"/>
        </w:rPr>
      </w:pPr>
      <w:r w:rsidRPr="00842E3F">
        <w:rPr>
          <w:rStyle w:val="normaltextrun"/>
          <w:rFonts w:ascii="Calibri" w:hAnsi="Calibri" w:cs="Calibri"/>
          <w:color w:val="000000"/>
          <w:sz w:val="24"/>
          <w:szCs w:val="24"/>
          <w:bdr w:val="none" w:sz="0" w:space="0" w:color="auto" w:frame="1"/>
        </w:rPr>
        <w:t xml:space="preserve">OK Respond should have recruited </w:t>
      </w:r>
      <w:r w:rsidR="00333330" w:rsidRPr="00842E3F">
        <w:rPr>
          <w:rStyle w:val="normaltextrun"/>
          <w:rFonts w:ascii="Calibri" w:hAnsi="Calibri" w:cs="Calibri"/>
          <w:color w:val="000000"/>
          <w:sz w:val="24"/>
          <w:szCs w:val="24"/>
          <w:bdr w:val="none" w:sz="0" w:space="0" w:color="auto" w:frame="1"/>
        </w:rPr>
        <w:t xml:space="preserve">most of the new locations as grant applications for the next fiscal year close. </w:t>
      </w:r>
    </w:p>
    <w:p w14:paraId="0014074E" w14:textId="164FF3DC" w:rsidR="00D76371" w:rsidRPr="00842E3F" w:rsidRDefault="00D76371">
      <w:pPr>
        <w:rPr>
          <w:rFonts w:asciiTheme="majorHAnsi" w:eastAsiaTheme="majorEastAsia" w:hAnsiTheme="majorHAnsi" w:cstheme="majorBidi"/>
          <w:color w:val="2F5496" w:themeColor="accent1" w:themeShade="BF"/>
          <w:sz w:val="24"/>
          <w:szCs w:val="24"/>
        </w:rPr>
      </w:pPr>
    </w:p>
    <w:p w14:paraId="3A3A9979" w14:textId="77777777" w:rsidR="00333330" w:rsidRPr="00842E3F" w:rsidRDefault="00333330">
      <w:pPr>
        <w:rPr>
          <w:rFonts w:asciiTheme="majorHAnsi" w:eastAsiaTheme="majorEastAsia" w:hAnsiTheme="majorHAnsi" w:cstheme="majorBidi"/>
          <w:color w:val="2F5496" w:themeColor="accent1" w:themeShade="BF"/>
          <w:sz w:val="24"/>
          <w:szCs w:val="24"/>
        </w:rPr>
      </w:pPr>
    </w:p>
    <w:p w14:paraId="30D3B1B7" w14:textId="77777777" w:rsidR="00333330" w:rsidRDefault="00333330">
      <w:pPr>
        <w:rPr>
          <w:rFonts w:asciiTheme="majorHAnsi" w:eastAsiaTheme="majorEastAsia" w:hAnsiTheme="majorHAnsi" w:cstheme="majorBidi"/>
          <w:color w:val="2F5496" w:themeColor="accent1" w:themeShade="BF"/>
          <w:sz w:val="32"/>
          <w:szCs w:val="32"/>
        </w:rPr>
      </w:pPr>
    </w:p>
    <w:p w14:paraId="79FE9D60" w14:textId="77777777" w:rsidR="00333330" w:rsidRDefault="00333330">
      <w:pPr>
        <w:rPr>
          <w:rFonts w:asciiTheme="majorHAnsi" w:eastAsiaTheme="majorEastAsia" w:hAnsiTheme="majorHAnsi" w:cstheme="majorBidi"/>
          <w:color w:val="2F5496" w:themeColor="accent1" w:themeShade="BF"/>
          <w:sz w:val="32"/>
          <w:szCs w:val="32"/>
        </w:rPr>
      </w:pPr>
    </w:p>
    <w:p w14:paraId="4FE91216" w14:textId="77777777" w:rsidR="00333330" w:rsidRDefault="00333330">
      <w:pPr>
        <w:rPr>
          <w:rFonts w:asciiTheme="majorHAnsi" w:eastAsiaTheme="majorEastAsia" w:hAnsiTheme="majorHAnsi" w:cstheme="majorBidi"/>
          <w:color w:val="2F5496" w:themeColor="accent1" w:themeShade="BF"/>
          <w:sz w:val="32"/>
          <w:szCs w:val="32"/>
        </w:rPr>
      </w:pPr>
    </w:p>
    <w:p w14:paraId="5ED293D0" w14:textId="77777777" w:rsidR="00333330" w:rsidRDefault="00333330">
      <w:pPr>
        <w:rPr>
          <w:rFonts w:asciiTheme="majorHAnsi" w:eastAsiaTheme="majorEastAsia" w:hAnsiTheme="majorHAnsi" w:cstheme="majorBidi"/>
          <w:color w:val="2F5496" w:themeColor="accent1" w:themeShade="BF"/>
          <w:sz w:val="32"/>
          <w:szCs w:val="32"/>
        </w:rPr>
      </w:pPr>
    </w:p>
    <w:p w14:paraId="51A3001A" w14:textId="149E1D0C" w:rsidR="00232C4B" w:rsidRPr="00801BD7" w:rsidRDefault="00471080" w:rsidP="00232C4B">
      <w:pPr>
        <w:pStyle w:val="Heading1"/>
      </w:pPr>
      <w:bookmarkStart w:id="29" w:name="_Toc266387969"/>
      <w:bookmarkStart w:id="30" w:name="_Toc2008418371"/>
      <w:r w:rsidRPr="00801BD7">
        <w:lastRenderedPageBreak/>
        <w:t>Appendix A - Interviews</w:t>
      </w:r>
      <w:bookmarkEnd w:id="29"/>
      <w:bookmarkEnd w:id="30"/>
    </w:p>
    <w:p w14:paraId="3A549879" w14:textId="066C3DFF" w:rsidR="00BB2847" w:rsidRPr="00801BD7" w:rsidRDefault="00BB2847" w:rsidP="00BB2847"/>
    <w:p w14:paraId="000BE193" w14:textId="0F1F9B87" w:rsidR="0095014B" w:rsidRPr="00AB1D76" w:rsidRDefault="00095B37" w:rsidP="0095014B">
      <w:pPr>
        <w:rPr>
          <w:b/>
          <w:bCs/>
          <w:sz w:val="24"/>
          <w:szCs w:val="24"/>
        </w:rPr>
      </w:pPr>
      <w:r w:rsidRPr="44CB85AD">
        <w:rPr>
          <w:b/>
          <w:bCs/>
          <w:sz w:val="24"/>
          <w:szCs w:val="24"/>
        </w:rPr>
        <w:t>Mike Rogers</w:t>
      </w:r>
      <w:r w:rsidR="00024B51" w:rsidRPr="44CB85AD">
        <w:rPr>
          <w:b/>
          <w:bCs/>
          <w:sz w:val="24"/>
          <w:szCs w:val="24"/>
        </w:rPr>
        <w:t xml:space="preserve"> </w:t>
      </w:r>
      <w:r w:rsidR="002D47A3" w:rsidRPr="44CB85AD">
        <w:rPr>
          <w:b/>
          <w:bCs/>
          <w:sz w:val="24"/>
          <w:szCs w:val="24"/>
        </w:rPr>
        <w:t xml:space="preserve">– </w:t>
      </w:r>
      <w:r w:rsidRPr="44CB85AD">
        <w:rPr>
          <w:b/>
          <w:bCs/>
          <w:sz w:val="24"/>
          <w:szCs w:val="24"/>
        </w:rPr>
        <w:t xml:space="preserve">Police Athletic League </w:t>
      </w:r>
      <w:r w:rsidR="009F089D" w:rsidRPr="44CB85AD">
        <w:rPr>
          <w:b/>
          <w:bCs/>
          <w:sz w:val="24"/>
          <w:szCs w:val="24"/>
        </w:rPr>
        <w:t xml:space="preserve">– </w:t>
      </w:r>
      <w:r w:rsidRPr="44CB85AD">
        <w:rPr>
          <w:b/>
          <w:bCs/>
          <w:sz w:val="24"/>
          <w:szCs w:val="24"/>
        </w:rPr>
        <w:t>Oklahoma City</w:t>
      </w:r>
      <w:r w:rsidR="6C2CE20A" w:rsidRPr="44CB85AD">
        <w:rPr>
          <w:b/>
          <w:bCs/>
          <w:sz w:val="24"/>
          <w:szCs w:val="24"/>
        </w:rPr>
        <w:t>, Oklahoma</w:t>
      </w:r>
    </w:p>
    <w:p w14:paraId="0406A443" w14:textId="41CADE13" w:rsidR="00890349" w:rsidRPr="00AB1D76" w:rsidRDefault="008722AF" w:rsidP="2560A70B">
      <w:pPr>
        <w:rPr>
          <w:sz w:val="24"/>
          <w:szCs w:val="24"/>
        </w:rPr>
      </w:pPr>
      <w:r w:rsidRPr="44CB85AD">
        <w:rPr>
          <w:sz w:val="24"/>
          <w:szCs w:val="24"/>
        </w:rPr>
        <w:t xml:space="preserve">Biggest </w:t>
      </w:r>
      <w:r w:rsidR="008C227F" w:rsidRPr="44CB85AD">
        <w:rPr>
          <w:sz w:val="24"/>
          <w:szCs w:val="24"/>
        </w:rPr>
        <w:t>takeaway</w:t>
      </w:r>
      <w:r w:rsidR="00A47733" w:rsidRPr="44CB85AD">
        <w:rPr>
          <w:sz w:val="24"/>
          <w:szCs w:val="24"/>
        </w:rPr>
        <w:t xml:space="preserve">: </w:t>
      </w:r>
      <w:r w:rsidR="00F91834" w:rsidRPr="44CB85AD">
        <w:rPr>
          <w:sz w:val="24"/>
          <w:szCs w:val="24"/>
        </w:rPr>
        <w:t xml:space="preserve"> </w:t>
      </w:r>
      <w:r w:rsidR="00095B37" w:rsidRPr="44CB85AD">
        <w:rPr>
          <w:sz w:val="24"/>
          <w:szCs w:val="24"/>
        </w:rPr>
        <w:t>Schools with over 500 students should be targeted in the program expansion</w:t>
      </w:r>
      <w:r w:rsidR="00291D13" w:rsidRPr="44CB85AD">
        <w:rPr>
          <w:sz w:val="24"/>
          <w:szCs w:val="24"/>
        </w:rPr>
        <w:t>.</w:t>
      </w:r>
      <w:r w:rsidR="00B801CA" w:rsidRPr="44CB85AD">
        <w:rPr>
          <w:sz w:val="24"/>
          <w:szCs w:val="24"/>
        </w:rPr>
        <w:t xml:space="preserve"> This curriculum would add </w:t>
      </w:r>
      <w:r w:rsidR="07DBF57B" w:rsidRPr="44CB85AD">
        <w:rPr>
          <w:sz w:val="24"/>
          <w:szCs w:val="24"/>
        </w:rPr>
        <w:t>immense value</w:t>
      </w:r>
      <w:r w:rsidR="00B801CA" w:rsidRPr="44CB85AD">
        <w:rPr>
          <w:sz w:val="24"/>
          <w:szCs w:val="24"/>
        </w:rPr>
        <w:t xml:space="preserve"> to the work of PAL officers. </w:t>
      </w:r>
    </w:p>
    <w:p w14:paraId="03AC285F" w14:textId="2F4DDA32" w:rsidR="00B801CA" w:rsidRDefault="00B801CA" w:rsidP="00406A8C">
      <w:pPr>
        <w:pStyle w:val="ListParagraph"/>
        <w:numPr>
          <w:ilvl w:val="1"/>
          <w:numId w:val="44"/>
        </w:numPr>
        <w:rPr>
          <w:sz w:val="24"/>
          <w:szCs w:val="24"/>
        </w:rPr>
      </w:pPr>
      <w:r>
        <w:rPr>
          <w:sz w:val="24"/>
          <w:szCs w:val="24"/>
        </w:rPr>
        <w:t xml:space="preserve">Public schools with big student population have shown the biggest need for PAL programs based on Rogers experiences. These schools have many at-risk students and limited resources. </w:t>
      </w:r>
    </w:p>
    <w:p w14:paraId="3BA30734" w14:textId="1F4B34B2" w:rsidR="00F56BBD" w:rsidRPr="00AB1D76" w:rsidRDefault="00B801CA" w:rsidP="00406A8C">
      <w:pPr>
        <w:pStyle w:val="ListParagraph"/>
        <w:numPr>
          <w:ilvl w:val="1"/>
          <w:numId w:val="44"/>
        </w:numPr>
        <w:rPr>
          <w:sz w:val="24"/>
          <w:szCs w:val="24"/>
        </w:rPr>
      </w:pPr>
      <w:r w:rsidRPr="44CB85AD">
        <w:rPr>
          <w:sz w:val="24"/>
          <w:szCs w:val="24"/>
        </w:rPr>
        <w:t xml:space="preserve">PAL officers usually </w:t>
      </w:r>
      <w:r w:rsidR="6C5FBFFB" w:rsidRPr="44CB85AD">
        <w:rPr>
          <w:sz w:val="24"/>
          <w:szCs w:val="24"/>
        </w:rPr>
        <w:t>produce</w:t>
      </w:r>
      <w:r w:rsidRPr="44CB85AD">
        <w:rPr>
          <w:sz w:val="24"/>
          <w:szCs w:val="24"/>
        </w:rPr>
        <w:t xml:space="preserve"> activities by themselves</w:t>
      </w:r>
      <w:r w:rsidR="00671E74" w:rsidRPr="44CB85AD">
        <w:rPr>
          <w:sz w:val="24"/>
          <w:szCs w:val="24"/>
        </w:rPr>
        <w:t>.</w:t>
      </w:r>
      <w:r w:rsidRPr="44CB85AD">
        <w:rPr>
          <w:sz w:val="24"/>
          <w:szCs w:val="24"/>
        </w:rPr>
        <w:t xml:space="preserve"> They are not trained, nor do they have access to resources on how to best design their program. Therefore, </w:t>
      </w:r>
      <w:r w:rsidR="4BB23294" w:rsidRPr="44CB85AD">
        <w:rPr>
          <w:sz w:val="24"/>
          <w:szCs w:val="24"/>
        </w:rPr>
        <w:t xml:space="preserve">the </w:t>
      </w:r>
      <w:r w:rsidRPr="44CB85AD">
        <w:rPr>
          <w:sz w:val="24"/>
          <w:szCs w:val="24"/>
        </w:rPr>
        <w:t xml:space="preserve">OK Respond and </w:t>
      </w:r>
      <w:proofErr w:type="spellStart"/>
      <w:r w:rsidRPr="44CB85AD">
        <w:rPr>
          <w:sz w:val="24"/>
          <w:szCs w:val="24"/>
        </w:rPr>
        <w:t>Kidvation</w:t>
      </w:r>
      <w:proofErr w:type="spellEnd"/>
      <w:r w:rsidRPr="44CB85AD">
        <w:rPr>
          <w:sz w:val="24"/>
          <w:szCs w:val="24"/>
        </w:rPr>
        <w:t xml:space="preserve"> </w:t>
      </w:r>
      <w:r w:rsidR="49C1DA9C" w:rsidRPr="44CB85AD">
        <w:rPr>
          <w:sz w:val="24"/>
          <w:szCs w:val="24"/>
        </w:rPr>
        <w:t>program</w:t>
      </w:r>
      <w:r w:rsidRPr="44CB85AD">
        <w:rPr>
          <w:sz w:val="24"/>
          <w:szCs w:val="24"/>
        </w:rPr>
        <w:t xml:space="preserve"> would benefit their </w:t>
      </w:r>
      <w:r w:rsidR="073EF9A5" w:rsidRPr="44CB85AD">
        <w:rPr>
          <w:sz w:val="24"/>
          <w:szCs w:val="24"/>
        </w:rPr>
        <w:t>work</w:t>
      </w:r>
      <w:r w:rsidRPr="44CB85AD">
        <w:rPr>
          <w:sz w:val="24"/>
          <w:szCs w:val="24"/>
        </w:rPr>
        <w:t xml:space="preserve">. </w:t>
      </w:r>
    </w:p>
    <w:p w14:paraId="57ECEC90" w14:textId="0E3C7911" w:rsidR="000D0184" w:rsidRPr="000D0184" w:rsidRDefault="003B136F" w:rsidP="000D0184">
      <w:pPr>
        <w:rPr>
          <w:sz w:val="24"/>
          <w:szCs w:val="24"/>
        </w:rPr>
      </w:pPr>
      <w:r w:rsidRPr="00AB1D76">
        <w:rPr>
          <w:sz w:val="24"/>
          <w:szCs w:val="24"/>
        </w:rPr>
        <w:t>Summary of interview</w:t>
      </w:r>
      <w:r w:rsidR="00B131CA" w:rsidRPr="00AB1D76">
        <w:rPr>
          <w:sz w:val="24"/>
          <w:szCs w:val="24"/>
        </w:rPr>
        <w:t xml:space="preserve">: </w:t>
      </w:r>
      <w:r w:rsidR="00B801CA">
        <w:rPr>
          <w:sz w:val="24"/>
          <w:szCs w:val="24"/>
        </w:rPr>
        <w:t>In this interview I gained a good understanding of how a PAL chapter operates</w:t>
      </w:r>
      <w:r w:rsidR="004C1227" w:rsidRPr="00AB1D76">
        <w:rPr>
          <w:sz w:val="24"/>
          <w:szCs w:val="24"/>
        </w:rPr>
        <w:t>.</w:t>
      </w:r>
      <w:r w:rsidR="00B801CA">
        <w:rPr>
          <w:sz w:val="24"/>
          <w:szCs w:val="24"/>
        </w:rPr>
        <w:t xml:space="preserve"> PAL officers collaborate with school-resource-officer (SRO’s) to choose students for their diverse programs. PAL officers are employed by the local police department and </w:t>
      </w:r>
      <w:r w:rsidR="000D0184">
        <w:rPr>
          <w:sz w:val="24"/>
          <w:szCs w:val="24"/>
        </w:rPr>
        <w:t>are</w:t>
      </w:r>
      <w:r w:rsidR="00B801CA">
        <w:rPr>
          <w:sz w:val="24"/>
          <w:szCs w:val="24"/>
        </w:rPr>
        <w:t xml:space="preserve"> assigned </w:t>
      </w:r>
      <w:r w:rsidR="000D0184">
        <w:rPr>
          <w:sz w:val="24"/>
          <w:szCs w:val="24"/>
        </w:rPr>
        <w:t xml:space="preserve">to work for PAL projects. </w:t>
      </w:r>
      <w:r w:rsidR="000D0184" w:rsidRPr="000D0184">
        <w:rPr>
          <w:sz w:val="24"/>
          <w:szCs w:val="24"/>
        </w:rPr>
        <w:t>The program would be best added to already existing mentorship programs in other PAL locations as these locations will have access to the needed infrastructure.</w:t>
      </w:r>
    </w:p>
    <w:p w14:paraId="373C24FB" w14:textId="77777777" w:rsidR="000D0184" w:rsidRPr="000D0184" w:rsidRDefault="000D0184" w:rsidP="000D0184">
      <w:pPr>
        <w:rPr>
          <w:sz w:val="24"/>
          <w:szCs w:val="24"/>
        </w:rPr>
      </w:pPr>
    </w:p>
    <w:p w14:paraId="5AF477DD" w14:textId="5E3CB368" w:rsidR="00DB77BC" w:rsidRPr="00AB1D76" w:rsidRDefault="7A9B4F04" w:rsidP="0073755C">
      <w:pPr>
        <w:rPr>
          <w:b/>
          <w:bCs/>
          <w:sz w:val="24"/>
          <w:szCs w:val="24"/>
        </w:rPr>
      </w:pPr>
      <w:r w:rsidRPr="2560A70B">
        <w:rPr>
          <w:rFonts w:eastAsiaTheme="minorEastAsia"/>
          <w:b/>
          <w:bCs/>
          <w:sz w:val="24"/>
          <w:szCs w:val="24"/>
        </w:rPr>
        <w:t>Antonio (Tony) Espejo</w:t>
      </w:r>
      <w:r w:rsidR="00016539" w:rsidRPr="44CB85AD">
        <w:rPr>
          <w:b/>
          <w:bCs/>
          <w:sz w:val="24"/>
          <w:szCs w:val="24"/>
        </w:rPr>
        <w:t xml:space="preserve"> </w:t>
      </w:r>
      <w:r w:rsidR="009C7CAE" w:rsidRPr="44CB85AD">
        <w:rPr>
          <w:b/>
          <w:bCs/>
          <w:sz w:val="24"/>
          <w:szCs w:val="24"/>
        </w:rPr>
        <w:t>–</w:t>
      </w:r>
      <w:r w:rsidR="000D0184" w:rsidRPr="44CB85AD">
        <w:rPr>
          <w:b/>
          <w:bCs/>
          <w:sz w:val="24"/>
          <w:szCs w:val="24"/>
        </w:rPr>
        <w:t>Founder of PACE Omaha</w:t>
      </w:r>
      <w:r w:rsidR="00D625D9" w:rsidRPr="44CB85AD">
        <w:rPr>
          <w:b/>
          <w:bCs/>
          <w:sz w:val="24"/>
          <w:szCs w:val="24"/>
        </w:rPr>
        <w:t xml:space="preserve">– </w:t>
      </w:r>
      <w:r w:rsidR="000D0184" w:rsidRPr="44CB85AD">
        <w:rPr>
          <w:b/>
          <w:bCs/>
          <w:sz w:val="24"/>
          <w:szCs w:val="24"/>
        </w:rPr>
        <w:t xml:space="preserve">Omaha, Nebraska </w:t>
      </w:r>
    </w:p>
    <w:p w14:paraId="7115BF8A" w14:textId="5460ED1D" w:rsidR="002770A4" w:rsidRDefault="00DB77BC" w:rsidP="000D0184">
      <w:pPr>
        <w:rPr>
          <w:b/>
          <w:bCs/>
          <w:sz w:val="24"/>
          <w:szCs w:val="24"/>
        </w:rPr>
      </w:pPr>
      <w:r w:rsidRPr="00AB1D76">
        <w:rPr>
          <w:b/>
          <w:bCs/>
          <w:sz w:val="24"/>
          <w:szCs w:val="24"/>
        </w:rPr>
        <w:t xml:space="preserve">Contact: </w:t>
      </w:r>
      <w:r w:rsidR="00F975FE" w:rsidRPr="00AB1D76">
        <w:rPr>
          <w:b/>
          <w:bCs/>
          <w:sz w:val="24"/>
          <w:szCs w:val="24"/>
        </w:rPr>
        <w:t>(209) 464-4524</w:t>
      </w:r>
    </w:p>
    <w:p w14:paraId="67C778C7" w14:textId="791D836B" w:rsidR="000D0184" w:rsidRPr="00A169FB" w:rsidRDefault="000D0184" w:rsidP="2560A70B">
      <w:pPr>
        <w:rPr>
          <w:b/>
          <w:bCs/>
          <w:sz w:val="24"/>
          <w:szCs w:val="24"/>
        </w:rPr>
      </w:pPr>
      <w:r w:rsidRPr="44CB85AD">
        <w:rPr>
          <w:sz w:val="24"/>
          <w:szCs w:val="24"/>
        </w:rPr>
        <w:t>Biggest takeaway</w:t>
      </w:r>
      <w:r w:rsidR="2D4B4F3B" w:rsidRPr="44CB85AD">
        <w:rPr>
          <w:sz w:val="24"/>
          <w:szCs w:val="24"/>
        </w:rPr>
        <w:t>: The</w:t>
      </w:r>
      <w:r w:rsidRPr="44CB85AD">
        <w:rPr>
          <w:sz w:val="24"/>
          <w:szCs w:val="24"/>
        </w:rPr>
        <w:t xml:space="preserve"> program director has a personal connection to his program as he relates to the students. He is emotionally invested in his work and only partners with people he trusts and knows. </w:t>
      </w:r>
    </w:p>
    <w:p w14:paraId="752F9B5B" w14:textId="2B1C0F7D" w:rsidR="00A169FB" w:rsidRDefault="04D535D0" w:rsidP="00406A8C">
      <w:pPr>
        <w:pStyle w:val="ListParagraph"/>
        <w:numPr>
          <w:ilvl w:val="1"/>
          <w:numId w:val="45"/>
        </w:numPr>
        <w:rPr>
          <w:sz w:val="24"/>
          <w:szCs w:val="24"/>
        </w:rPr>
      </w:pPr>
      <w:r w:rsidRPr="2560A70B">
        <w:rPr>
          <w:sz w:val="24"/>
          <w:szCs w:val="24"/>
        </w:rPr>
        <w:t>The program was founded</w:t>
      </w:r>
      <w:r w:rsidRPr="2560A70B">
        <w:rPr>
          <w:b/>
          <w:bCs/>
          <w:sz w:val="24"/>
          <w:szCs w:val="24"/>
        </w:rPr>
        <w:t xml:space="preserve"> </w:t>
      </w:r>
      <w:r w:rsidRPr="2560A70B">
        <w:rPr>
          <w:sz w:val="24"/>
          <w:szCs w:val="24"/>
        </w:rPr>
        <w:t xml:space="preserve">to </w:t>
      </w:r>
      <w:r w:rsidR="562BAA02" w:rsidRPr="2560A70B">
        <w:rPr>
          <w:sz w:val="24"/>
          <w:szCs w:val="24"/>
        </w:rPr>
        <w:t xml:space="preserve">address gang violence at its source. Underprivileged neighborhoods were dominated by </w:t>
      </w:r>
      <w:r w:rsidR="572C9521" w:rsidRPr="2560A70B">
        <w:rPr>
          <w:sz w:val="24"/>
          <w:szCs w:val="24"/>
        </w:rPr>
        <w:t>gangs</w:t>
      </w:r>
      <w:r w:rsidR="562BAA02" w:rsidRPr="2560A70B">
        <w:rPr>
          <w:sz w:val="24"/>
          <w:szCs w:val="24"/>
        </w:rPr>
        <w:t xml:space="preserve"> which forced the youth in these </w:t>
      </w:r>
      <w:r w:rsidR="34622844" w:rsidRPr="2560A70B">
        <w:rPr>
          <w:sz w:val="24"/>
          <w:szCs w:val="24"/>
        </w:rPr>
        <w:t>neighborhoods to</w:t>
      </w:r>
      <w:r w:rsidR="562BAA02" w:rsidRPr="2560A70B">
        <w:rPr>
          <w:sz w:val="24"/>
          <w:szCs w:val="24"/>
        </w:rPr>
        <w:t xml:space="preserve"> enter </w:t>
      </w:r>
      <w:r w:rsidR="4B6B9E00" w:rsidRPr="2560A70B">
        <w:rPr>
          <w:sz w:val="24"/>
          <w:szCs w:val="24"/>
        </w:rPr>
        <w:t xml:space="preserve">gangs at </w:t>
      </w:r>
      <w:r w:rsidR="17D49B3D" w:rsidRPr="2560A70B">
        <w:rPr>
          <w:sz w:val="24"/>
          <w:szCs w:val="24"/>
        </w:rPr>
        <w:t>an</w:t>
      </w:r>
      <w:r w:rsidR="4B6B9E00" w:rsidRPr="2560A70B">
        <w:rPr>
          <w:sz w:val="24"/>
          <w:szCs w:val="24"/>
        </w:rPr>
        <w:t xml:space="preserve"> early age. </w:t>
      </w:r>
      <w:r w:rsidR="25C9807D" w:rsidRPr="2560A70B">
        <w:rPr>
          <w:sz w:val="24"/>
          <w:szCs w:val="24"/>
        </w:rPr>
        <w:t xml:space="preserve">After 18 years of work, the number of gang members decreased from 18 to 3 gangs in Omaha. </w:t>
      </w:r>
    </w:p>
    <w:p w14:paraId="745E1B5C" w14:textId="35FDBE76" w:rsidR="25C9807D" w:rsidRDefault="25C9807D" w:rsidP="00406A8C">
      <w:pPr>
        <w:pStyle w:val="ListParagraph"/>
        <w:numPr>
          <w:ilvl w:val="1"/>
          <w:numId w:val="45"/>
        </w:numPr>
        <w:rPr>
          <w:sz w:val="24"/>
          <w:szCs w:val="24"/>
        </w:rPr>
      </w:pPr>
      <w:r w:rsidRPr="2560A70B">
        <w:rPr>
          <w:sz w:val="24"/>
          <w:szCs w:val="24"/>
        </w:rPr>
        <w:t xml:space="preserve">Approximately 5000 kids are part of the sports program which focusses on team sports. </w:t>
      </w:r>
      <w:r w:rsidR="4FD4FE8B" w:rsidRPr="2560A70B">
        <w:rPr>
          <w:sz w:val="24"/>
          <w:szCs w:val="24"/>
        </w:rPr>
        <w:t xml:space="preserve">PAL Omaha also offers personal fitness classes and operates a youth soccer academy that </w:t>
      </w:r>
      <w:r w:rsidR="77FCC9EF" w:rsidRPr="2560A70B">
        <w:rPr>
          <w:sz w:val="24"/>
          <w:szCs w:val="24"/>
        </w:rPr>
        <w:t xml:space="preserve">is free for students scouted during the PAL soccer league. </w:t>
      </w:r>
    </w:p>
    <w:p w14:paraId="2339B195" w14:textId="0D3CBC15" w:rsidR="77FCC9EF" w:rsidRDefault="77FCC9EF" w:rsidP="2560A70B">
      <w:pPr>
        <w:rPr>
          <w:sz w:val="24"/>
          <w:szCs w:val="24"/>
        </w:rPr>
      </w:pPr>
      <w:r w:rsidRPr="2560A70B">
        <w:rPr>
          <w:sz w:val="24"/>
          <w:szCs w:val="24"/>
        </w:rPr>
        <w:t>Summary of Interview: The program director has a similar story to Doug. H</w:t>
      </w:r>
      <w:r w:rsidR="095A20C0" w:rsidRPr="2560A70B">
        <w:rPr>
          <w:sz w:val="24"/>
          <w:szCs w:val="24"/>
        </w:rPr>
        <w:t>e</w:t>
      </w:r>
      <w:r w:rsidRPr="2560A70B">
        <w:rPr>
          <w:sz w:val="24"/>
          <w:szCs w:val="24"/>
        </w:rPr>
        <w:t xml:space="preserve"> started the program as he was supported by an officer in his youth. </w:t>
      </w:r>
      <w:r w:rsidR="6D1F1112" w:rsidRPr="2560A70B">
        <w:rPr>
          <w:sz w:val="24"/>
          <w:szCs w:val="24"/>
        </w:rPr>
        <w:t xml:space="preserve">The organization focusses on sports only to reach as many students as possible. All costs are covered by business donations as grants are inconsistent and a lot of paperwork. </w:t>
      </w:r>
    </w:p>
    <w:p w14:paraId="2DAF9CB9" w14:textId="77777777" w:rsidR="000D0184" w:rsidRPr="000D0184" w:rsidRDefault="000D0184" w:rsidP="000D0184">
      <w:pPr>
        <w:rPr>
          <w:b/>
          <w:bCs/>
          <w:sz w:val="24"/>
          <w:szCs w:val="24"/>
        </w:rPr>
      </w:pPr>
    </w:p>
    <w:p w14:paraId="52F05B98" w14:textId="77777777" w:rsidR="002770A4" w:rsidRDefault="002770A4" w:rsidP="002770A4">
      <w:pPr>
        <w:rPr>
          <w:b/>
          <w:bCs/>
        </w:rPr>
      </w:pPr>
    </w:p>
    <w:p w14:paraId="761C5763" w14:textId="77777777" w:rsidR="00C73E21" w:rsidRDefault="00C73E21">
      <w:pPr>
        <w:rPr>
          <w:b/>
          <w:bCs/>
        </w:rPr>
      </w:pPr>
      <w:r>
        <w:rPr>
          <w:b/>
          <w:bCs/>
        </w:rPr>
        <w:br w:type="page"/>
      </w:r>
    </w:p>
    <w:p w14:paraId="555E5AE0" w14:textId="7E7BB26C" w:rsidR="106F844E" w:rsidRDefault="106F844E" w:rsidP="2560A70B">
      <w:pPr>
        <w:rPr>
          <w:b/>
          <w:bCs/>
          <w:sz w:val="24"/>
          <w:szCs w:val="24"/>
        </w:rPr>
      </w:pPr>
      <w:r w:rsidRPr="2560A70B">
        <w:rPr>
          <w:b/>
          <w:bCs/>
          <w:sz w:val="24"/>
          <w:szCs w:val="24"/>
        </w:rPr>
        <w:lastRenderedPageBreak/>
        <w:t xml:space="preserve">Director of PAL California </w:t>
      </w:r>
      <w:r w:rsidR="2648A584" w:rsidRPr="2560A70B">
        <w:rPr>
          <w:b/>
          <w:bCs/>
          <w:sz w:val="24"/>
          <w:szCs w:val="24"/>
        </w:rPr>
        <w:t xml:space="preserve">– </w:t>
      </w:r>
      <w:r w:rsidRPr="2560A70B">
        <w:rPr>
          <w:b/>
          <w:bCs/>
          <w:sz w:val="24"/>
          <w:szCs w:val="24"/>
        </w:rPr>
        <w:t>California</w:t>
      </w:r>
    </w:p>
    <w:p w14:paraId="3F2EE6D1" w14:textId="3DC5A309" w:rsidR="50DF2EB6" w:rsidRDefault="50DF2EB6" w:rsidP="2560A70B">
      <w:pPr>
        <w:rPr>
          <w:rFonts w:ascii="Calibri" w:eastAsia="Calibri" w:hAnsi="Calibri" w:cs="Calibri"/>
          <w:sz w:val="24"/>
          <w:szCs w:val="24"/>
        </w:rPr>
      </w:pPr>
      <w:r w:rsidRPr="2560A70B">
        <w:rPr>
          <w:b/>
          <w:bCs/>
          <w:sz w:val="24"/>
          <w:szCs w:val="24"/>
        </w:rPr>
        <w:t>Contact</w:t>
      </w:r>
      <w:r w:rsidRPr="2560A70B">
        <w:rPr>
          <w:rFonts w:eastAsiaTheme="minorEastAsia"/>
          <w:b/>
          <w:bCs/>
          <w:sz w:val="24"/>
          <w:szCs w:val="24"/>
        </w:rPr>
        <w:t xml:space="preserve">: </w:t>
      </w:r>
      <w:hyperlink r:id="rId17">
        <w:r w:rsidRPr="2560A70B">
          <w:rPr>
            <w:rFonts w:eastAsiaTheme="minorEastAsia"/>
            <w:b/>
            <w:bCs/>
            <w:sz w:val="24"/>
            <w:szCs w:val="24"/>
          </w:rPr>
          <w:t>(510) 544-4300</w:t>
        </w:r>
      </w:hyperlink>
    </w:p>
    <w:p w14:paraId="583C53AC" w14:textId="39A9E769" w:rsidR="2560A70B" w:rsidRDefault="2560A70B" w:rsidP="2560A70B">
      <w:pPr>
        <w:rPr>
          <w:b/>
          <w:bCs/>
          <w:sz w:val="24"/>
          <w:szCs w:val="24"/>
        </w:rPr>
      </w:pPr>
    </w:p>
    <w:p w14:paraId="2DF3B81B" w14:textId="48640855" w:rsidR="4A2B4A41" w:rsidRDefault="4A2B4A41" w:rsidP="2560A70B">
      <w:pPr>
        <w:rPr>
          <w:sz w:val="24"/>
          <w:szCs w:val="24"/>
        </w:rPr>
      </w:pPr>
      <w:r w:rsidRPr="2560A70B">
        <w:rPr>
          <w:sz w:val="24"/>
          <w:szCs w:val="24"/>
        </w:rPr>
        <w:t>Biggest takeaway: This organization focusses on mentorship and leadership. A variety of curriculums are thought</w:t>
      </w:r>
      <w:r w:rsidR="7869872E" w:rsidRPr="2560A70B">
        <w:rPr>
          <w:sz w:val="24"/>
          <w:szCs w:val="24"/>
        </w:rPr>
        <w:t>. PAL C</w:t>
      </w:r>
      <w:r w:rsidR="2A30A614" w:rsidRPr="2560A70B">
        <w:rPr>
          <w:sz w:val="24"/>
          <w:szCs w:val="24"/>
        </w:rPr>
        <w:t>a</w:t>
      </w:r>
      <w:r w:rsidR="7869872E" w:rsidRPr="2560A70B">
        <w:rPr>
          <w:sz w:val="24"/>
          <w:szCs w:val="24"/>
        </w:rPr>
        <w:t xml:space="preserve">lifornia combines all California PAL chapters and focusses on students picked by the local chapters for leadership and mentorship programs. </w:t>
      </w:r>
    </w:p>
    <w:p w14:paraId="11DAA466" w14:textId="5E900A6E" w:rsidR="2560A70B" w:rsidRDefault="2560A70B" w:rsidP="2560A70B">
      <w:pPr>
        <w:rPr>
          <w:sz w:val="24"/>
          <w:szCs w:val="24"/>
        </w:rPr>
      </w:pPr>
    </w:p>
    <w:p w14:paraId="0F39EC49" w14:textId="3AECCAB4" w:rsidR="7869872E" w:rsidRDefault="7869872E" w:rsidP="00406A8C">
      <w:pPr>
        <w:pStyle w:val="ListParagraph"/>
        <w:numPr>
          <w:ilvl w:val="1"/>
          <w:numId w:val="46"/>
        </w:numPr>
        <w:spacing w:line="259" w:lineRule="auto"/>
        <w:rPr>
          <w:sz w:val="24"/>
          <w:szCs w:val="24"/>
        </w:rPr>
      </w:pPr>
      <w:r w:rsidRPr="2560A70B">
        <w:rPr>
          <w:sz w:val="24"/>
          <w:szCs w:val="24"/>
        </w:rPr>
        <w:t xml:space="preserve">To </w:t>
      </w:r>
      <w:r w:rsidR="252FB74B" w:rsidRPr="2560A70B">
        <w:rPr>
          <w:sz w:val="24"/>
          <w:szCs w:val="24"/>
        </w:rPr>
        <w:t>introduce</w:t>
      </w:r>
      <w:r w:rsidRPr="2560A70B">
        <w:rPr>
          <w:sz w:val="24"/>
          <w:szCs w:val="24"/>
        </w:rPr>
        <w:t xml:space="preserve"> a new </w:t>
      </w:r>
      <w:r w:rsidR="246322A6" w:rsidRPr="2560A70B">
        <w:rPr>
          <w:sz w:val="24"/>
          <w:szCs w:val="24"/>
        </w:rPr>
        <w:t>curriculum</w:t>
      </w:r>
      <w:r w:rsidRPr="2560A70B">
        <w:rPr>
          <w:sz w:val="24"/>
          <w:szCs w:val="24"/>
        </w:rPr>
        <w:t xml:space="preserve"> this organization does not need approval from the police </w:t>
      </w:r>
      <w:r w:rsidR="213D043D" w:rsidRPr="2560A70B">
        <w:rPr>
          <w:sz w:val="24"/>
          <w:szCs w:val="24"/>
        </w:rPr>
        <w:t>department</w:t>
      </w:r>
      <w:r w:rsidRPr="2560A70B">
        <w:rPr>
          <w:sz w:val="24"/>
          <w:szCs w:val="24"/>
        </w:rPr>
        <w:t xml:space="preserve"> as they are a big independent non-profit with enough engaged officers. </w:t>
      </w:r>
      <w:r w:rsidR="6612313B" w:rsidRPr="2560A70B">
        <w:rPr>
          <w:sz w:val="24"/>
          <w:szCs w:val="24"/>
        </w:rPr>
        <w:t xml:space="preserve">To find volunteers and mentors PAL California collaborates with the school council and local businesses. </w:t>
      </w:r>
      <w:r w:rsidR="295528EB" w:rsidRPr="2560A70B">
        <w:rPr>
          <w:sz w:val="24"/>
          <w:szCs w:val="24"/>
        </w:rPr>
        <w:t xml:space="preserve">All volunteers are </w:t>
      </w:r>
      <w:r w:rsidR="0C26E230" w:rsidRPr="2560A70B">
        <w:rPr>
          <w:sz w:val="24"/>
          <w:szCs w:val="24"/>
        </w:rPr>
        <w:t>subject to an in-depth background check.</w:t>
      </w:r>
    </w:p>
    <w:p w14:paraId="41B94D6D" w14:textId="788C7A1F" w:rsidR="0C26E230" w:rsidRDefault="0C26E230" w:rsidP="00406A8C">
      <w:pPr>
        <w:pStyle w:val="ListParagraph"/>
        <w:numPr>
          <w:ilvl w:val="1"/>
          <w:numId w:val="46"/>
        </w:numPr>
        <w:spacing w:line="259" w:lineRule="auto"/>
        <w:rPr>
          <w:sz w:val="24"/>
          <w:szCs w:val="24"/>
        </w:rPr>
      </w:pPr>
      <w:r w:rsidRPr="2560A70B">
        <w:rPr>
          <w:sz w:val="24"/>
          <w:szCs w:val="24"/>
        </w:rPr>
        <w:t xml:space="preserve">All programs are funded through grants and business donations. Professional local marketing turned out to be an effective way to raise money from local businesses. </w:t>
      </w:r>
    </w:p>
    <w:p w14:paraId="468AEC4A" w14:textId="68928977" w:rsidR="51211A95" w:rsidRDefault="51211A95" w:rsidP="2560A70B">
      <w:pPr>
        <w:spacing w:line="259" w:lineRule="auto"/>
        <w:rPr>
          <w:sz w:val="24"/>
          <w:szCs w:val="24"/>
        </w:rPr>
      </w:pPr>
      <w:r w:rsidRPr="2560A70B">
        <w:rPr>
          <w:sz w:val="24"/>
          <w:szCs w:val="24"/>
        </w:rPr>
        <w:t xml:space="preserve">Interview summary: </w:t>
      </w:r>
      <w:r w:rsidR="378F47DA" w:rsidRPr="2560A70B">
        <w:rPr>
          <w:sz w:val="24"/>
          <w:szCs w:val="24"/>
        </w:rPr>
        <w:t xml:space="preserve">The program director is open to new curriculums and is interested in an entrepreneurship program with the vision to improve </w:t>
      </w:r>
      <w:r w:rsidR="24916928" w:rsidRPr="2560A70B">
        <w:rPr>
          <w:sz w:val="24"/>
          <w:szCs w:val="24"/>
        </w:rPr>
        <w:t>underprivileged</w:t>
      </w:r>
      <w:r w:rsidR="378F47DA" w:rsidRPr="2560A70B">
        <w:rPr>
          <w:sz w:val="24"/>
          <w:szCs w:val="24"/>
        </w:rPr>
        <w:t xml:space="preserve"> communities from within. </w:t>
      </w:r>
    </w:p>
    <w:p w14:paraId="2920DEBD" w14:textId="269A7B83" w:rsidR="2560A70B" w:rsidRDefault="2560A70B" w:rsidP="2560A70B">
      <w:pPr>
        <w:rPr>
          <w:b/>
          <w:bCs/>
          <w:sz w:val="24"/>
          <w:szCs w:val="24"/>
        </w:rPr>
      </w:pPr>
    </w:p>
    <w:p w14:paraId="72E10680" w14:textId="7DC4F77F" w:rsidR="000D0184" w:rsidRPr="00CA59CE" w:rsidRDefault="000D0184" w:rsidP="000D0184">
      <w:pPr>
        <w:rPr>
          <w:b/>
          <w:bCs/>
          <w:sz w:val="24"/>
          <w:szCs w:val="24"/>
          <w:lang w:val="es-ES"/>
        </w:rPr>
      </w:pPr>
      <w:r w:rsidRPr="00CA59CE">
        <w:rPr>
          <w:b/>
          <w:bCs/>
          <w:sz w:val="24"/>
          <w:szCs w:val="24"/>
          <w:lang w:val="es-ES"/>
        </w:rPr>
        <w:t>Director PAL Las Vegas – Nevada, Las Vegas</w:t>
      </w:r>
    </w:p>
    <w:p w14:paraId="770F2C56" w14:textId="29EB400B" w:rsidR="3D251EDE" w:rsidRPr="002F3928" w:rsidRDefault="3D251EDE" w:rsidP="2560A70B">
      <w:pPr>
        <w:rPr>
          <w:rFonts w:ascii="Calibri" w:eastAsia="Calibri" w:hAnsi="Calibri" w:cs="Calibri"/>
          <w:sz w:val="24"/>
          <w:szCs w:val="24"/>
        </w:rPr>
      </w:pPr>
      <w:r w:rsidRPr="002F3928">
        <w:rPr>
          <w:b/>
          <w:bCs/>
          <w:sz w:val="24"/>
          <w:szCs w:val="24"/>
        </w:rPr>
        <w:t xml:space="preserve">Contact information: </w:t>
      </w:r>
      <w:hyperlink r:id="rId18">
        <w:r w:rsidRPr="002F3928">
          <w:rPr>
            <w:rFonts w:eastAsiaTheme="minorEastAsia"/>
            <w:b/>
            <w:bCs/>
            <w:sz w:val="24"/>
            <w:szCs w:val="24"/>
          </w:rPr>
          <w:t>(702) 343-1316</w:t>
        </w:r>
      </w:hyperlink>
    </w:p>
    <w:p w14:paraId="5605764F" w14:textId="2BE7896C" w:rsidR="2560A70B" w:rsidRPr="002F3928" w:rsidRDefault="2560A70B" w:rsidP="2560A70B">
      <w:pPr>
        <w:rPr>
          <w:sz w:val="24"/>
          <w:szCs w:val="24"/>
        </w:rPr>
      </w:pPr>
    </w:p>
    <w:p w14:paraId="52DCF078" w14:textId="654007E2" w:rsidR="143345B3" w:rsidRDefault="143345B3" w:rsidP="2560A70B">
      <w:pPr>
        <w:rPr>
          <w:sz w:val="24"/>
          <w:szCs w:val="24"/>
        </w:rPr>
      </w:pPr>
      <w:r w:rsidRPr="2560A70B">
        <w:rPr>
          <w:sz w:val="24"/>
          <w:szCs w:val="24"/>
        </w:rPr>
        <w:t xml:space="preserve">Interview summary: </w:t>
      </w:r>
      <w:r w:rsidR="57215274" w:rsidRPr="2560A70B">
        <w:rPr>
          <w:sz w:val="24"/>
          <w:szCs w:val="24"/>
        </w:rPr>
        <w:t>The</w:t>
      </w:r>
      <w:r w:rsidRPr="2560A70B">
        <w:rPr>
          <w:sz w:val="24"/>
          <w:szCs w:val="24"/>
        </w:rPr>
        <w:t xml:space="preserve"> program director was </w:t>
      </w:r>
      <w:r w:rsidR="343EE41C" w:rsidRPr="2560A70B">
        <w:rPr>
          <w:sz w:val="24"/>
          <w:szCs w:val="24"/>
        </w:rPr>
        <w:t xml:space="preserve">interested in entrepreneurship once I shared the </w:t>
      </w:r>
      <w:r w:rsidR="337AFABD" w:rsidRPr="2560A70B">
        <w:rPr>
          <w:sz w:val="24"/>
          <w:szCs w:val="24"/>
        </w:rPr>
        <w:t>vision</w:t>
      </w:r>
      <w:r w:rsidR="343EE41C" w:rsidRPr="2560A70B">
        <w:rPr>
          <w:sz w:val="24"/>
          <w:szCs w:val="24"/>
        </w:rPr>
        <w:t xml:space="preserve"> </w:t>
      </w:r>
      <w:r w:rsidR="546D6F67" w:rsidRPr="2560A70B">
        <w:rPr>
          <w:sz w:val="24"/>
          <w:szCs w:val="24"/>
        </w:rPr>
        <w:t>behind the OK Respond program. While this location only focusses on sports</w:t>
      </w:r>
      <w:r w:rsidR="217D144E" w:rsidRPr="2560A70B">
        <w:rPr>
          <w:sz w:val="24"/>
          <w:szCs w:val="24"/>
        </w:rPr>
        <w:t xml:space="preserve">, they are open to </w:t>
      </w:r>
      <w:r w:rsidR="50588AED" w:rsidRPr="2560A70B">
        <w:rPr>
          <w:sz w:val="24"/>
          <w:szCs w:val="24"/>
        </w:rPr>
        <w:t xml:space="preserve">mentorship programs, especially entrepreneurship. </w:t>
      </w:r>
    </w:p>
    <w:p w14:paraId="3797D734" w14:textId="77777777" w:rsidR="000D0184" w:rsidRPr="002F3928" w:rsidRDefault="000D0184" w:rsidP="000D0184">
      <w:pPr>
        <w:rPr>
          <w:b/>
          <w:bCs/>
          <w:sz w:val="24"/>
          <w:szCs w:val="24"/>
        </w:rPr>
      </w:pPr>
    </w:p>
    <w:p w14:paraId="527F7E30" w14:textId="551B749F" w:rsidR="000D0184" w:rsidRPr="00AB1D76" w:rsidRDefault="106F844E" w:rsidP="000D0184">
      <w:pPr>
        <w:rPr>
          <w:b/>
          <w:bCs/>
          <w:sz w:val="24"/>
          <w:szCs w:val="24"/>
        </w:rPr>
      </w:pPr>
      <w:r w:rsidRPr="2560A70B">
        <w:rPr>
          <w:b/>
          <w:bCs/>
          <w:sz w:val="24"/>
          <w:szCs w:val="24"/>
        </w:rPr>
        <w:t>D</w:t>
      </w:r>
      <w:r w:rsidR="0B6B95CB" w:rsidRPr="2560A70B">
        <w:rPr>
          <w:b/>
          <w:bCs/>
          <w:sz w:val="24"/>
          <w:szCs w:val="24"/>
        </w:rPr>
        <w:t>eputy Chief Clifton</w:t>
      </w:r>
      <w:r w:rsidRPr="2560A70B">
        <w:rPr>
          <w:b/>
          <w:bCs/>
          <w:sz w:val="24"/>
          <w:szCs w:val="24"/>
        </w:rPr>
        <w:t xml:space="preserve"> – </w:t>
      </w:r>
      <w:r w:rsidR="56ADFC8E" w:rsidRPr="2560A70B">
        <w:rPr>
          <w:b/>
          <w:bCs/>
          <w:sz w:val="24"/>
          <w:szCs w:val="24"/>
        </w:rPr>
        <w:t>O</w:t>
      </w:r>
      <w:r w:rsidR="320FC5C6" w:rsidRPr="2560A70B">
        <w:rPr>
          <w:b/>
          <w:bCs/>
          <w:sz w:val="24"/>
          <w:szCs w:val="24"/>
        </w:rPr>
        <w:t>k</w:t>
      </w:r>
      <w:r w:rsidR="56ADFC8E" w:rsidRPr="2560A70B">
        <w:rPr>
          <w:b/>
          <w:bCs/>
          <w:sz w:val="24"/>
          <w:szCs w:val="24"/>
        </w:rPr>
        <w:t>lahoma City Police Department</w:t>
      </w:r>
    </w:p>
    <w:p w14:paraId="286F5794" w14:textId="77777777" w:rsidR="000D0184" w:rsidRPr="000D0184" w:rsidRDefault="000D0184" w:rsidP="000D0184">
      <w:pPr>
        <w:rPr>
          <w:b/>
          <w:bCs/>
          <w:sz w:val="24"/>
          <w:szCs w:val="24"/>
        </w:rPr>
      </w:pPr>
    </w:p>
    <w:p w14:paraId="4A667D6C" w14:textId="6C0BD695" w:rsidR="00627EF1" w:rsidRPr="000B39EC" w:rsidRDefault="5DBA2C51" w:rsidP="2560A70B">
      <w:pPr>
        <w:rPr>
          <w:sz w:val="24"/>
          <w:szCs w:val="24"/>
        </w:rPr>
      </w:pPr>
      <w:r w:rsidRPr="2560A70B">
        <w:rPr>
          <w:sz w:val="24"/>
          <w:szCs w:val="24"/>
        </w:rPr>
        <w:t xml:space="preserve">Biggest takeaways: The police chief is the deciding stakeholder in the program expansion process. OK Respond needs to demonstrate their credibility to form </w:t>
      </w:r>
      <w:r w:rsidR="3BEEDF74" w:rsidRPr="2560A70B">
        <w:rPr>
          <w:sz w:val="24"/>
          <w:szCs w:val="24"/>
        </w:rPr>
        <w:t>a sustainable partnership</w:t>
      </w:r>
      <w:r w:rsidRPr="2560A70B">
        <w:rPr>
          <w:sz w:val="24"/>
          <w:szCs w:val="24"/>
        </w:rPr>
        <w:t xml:space="preserve">. </w:t>
      </w:r>
    </w:p>
    <w:p w14:paraId="65334238" w14:textId="6CE51CB7" w:rsidR="00627EF1" w:rsidRPr="000B39EC" w:rsidRDefault="346E6F17" w:rsidP="006C7CEF">
      <w:pPr>
        <w:pStyle w:val="ListParagraph"/>
        <w:numPr>
          <w:ilvl w:val="1"/>
          <w:numId w:val="47"/>
        </w:numPr>
        <w:spacing w:line="259" w:lineRule="auto"/>
        <w:rPr>
          <w:sz w:val="24"/>
          <w:szCs w:val="24"/>
        </w:rPr>
      </w:pPr>
      <w:r w:rsidRPr="2560A70B">
        <w:rPr>
          <w:sz w:val="24"/>
          <w:szCs w:val="24"/>
        </w:rPr>
        <w:t>OK Respond needs to complete four steps to acquire one new location. First, they need to reach out to community relations to get connected to an officer within the department.</w:t>
      </w:r>
    </w:p>
    <w:p w14:paraId="22502AC4" w14:textId="29CA28BA" w:rsidR="00627EF1" w:rsidRPr="000B39EC" w:rsidRDefault="346E6F17" w:rsidP="006C7CEF">
      <w:pPr>
        <w:pStyle w:val="ListParagraph"/>
        <w:numPr>
          <w:ilvl w:val="1"/>
          <w:numId w:val="47"/>
        </w:numPr>
        <w:spacing w:line="259" w:lineRule="auto"/>
        <w:rPr>
          <w:sz w:val="24"/>
          <w:szCs w:val="24"/>
        </w:rPr>
      </w:pPr>
      <w:r w:rsidRPr="2560A70B">
        <w:rPr>
          <w:sz w:val="24"/>
          <w:szCs w:val="24"/>
        </w:rPr>
        <w:t>Secondly, OK Responds needs to build a partnership with that individual</w:t>
      </w:r>
      <w:r w:rsidR="00FE7005">
        <w:rPr>
          <w:sz w:val="24"/>
          <w:szCs w:val="24"/>
        </w:rPr>
        <w:t>.</w:t>
      </w:r>
    </w:p>
    <w:p w14:paraId="6E656D09" w14:textId="7E0A3AA2" w:rsidR="00627EF1" w:rsidRPr="000B39EC" w:rsidRDefault="346E6F17" w:rsidP="006C7CEF">
      <w:pPr>
        <w:pStyle w:val="ListParagraph"/>
        <w:numPr>
          <w:ilvl w:val="1"/>
          <w:numId w:val="47"/>
        </w:numPr>
        <w:spacing w:line="259" w:lineRule="auto"/>
        <w:rPr>
          <w:sz w:val="24"/>
          <w:szCs w:val="24"/>
        </w:rPr>
      </w:pPr>
      <w:r w:rsidRPr="2560A70B">
        <w:rPr>
          <w:sz w:val="24"/>
          <w:szCs w:val="24"/>
        </w:rPr>
        <w:t>Third, in collaboration with the new partner, OK Responds needs to pitch the program to the Police Chief.</w:t>
      </w:r>
    </w:p>
    <w:p w14:paraId="34E24658" w14:textId="76DA125B" w:rsidR="00627EF1" w:rsidRPr="000B39EC" w:rsidRDefault="346E6F17" w:rsidP="006C7CEF">
      <w:pPr>
        <w:pStyle w:val="ListParagraph"/>
        <w:numPr>
          <w:ilvl w:val="1"/>
          <w:numId w:val="47"/>
        </w:numPr>
        <w:spacing w:line="259" w:lineRule="auto"/>
        <w:rPr>
          <w:sz w:val="24"/>
          <w:szCs w:val="24"/>
        </w:rPr>
      </w:pPr>
      <w:r w:rsidRPr="2560A70B">
        <w:rPr>
          <w:sz w:val="24"/>
          <w:szCs w:val="24"/>
        </w:rPr>
        <w:t>Lastly, once approved, OK Respond supports in the first execution phase.</w:t>
      </w:r>
      <w:r w:rsidR="49DC02BD" w:rsidRPr="2560A70B">
        <w:rPr>
          <w:sz w:val="24"/>
          <w:szCs w:val="24"/>
        </w:rPr>
        <w:t xml:space="preserve"> Afterwards the program should be entirely handed over to each location to allow adaptation and remodeling. </w:t>
      </w:r>
    </w:p>
    <w:p w14:paraId="661B4E83" w14:textId="4B89386B" w:rsidR="00627EF1" w:rsidRPr="000B39EC" w:rsidRDefault="346E6F17" w:rsidP="2560A70B">
      <w:pPr>
        <w:spacing w:line="259" w:lineRule="auto"/>
        <w:rPr>
          <w:sz w:val="24"/>
          <w:szCs w:val="24"/>
        </w:rPr>
      </w:pPr>
      <w:r w:rsidRPr="2560A70B">
        <w:rPr>
          <w:sz w:val="24"/>
          <w:szCs w:val="24"/>
        </w:rPr>
        <w:t xml:space="preserve">Interview Summary: The most difficult phase in the program expansion is the program pitch. A police department is judged </w:t>
      </w:r>
      <w:r w:rsidR="3650AE12" w:rsidRPr="2560A70B">
        <w:rPr>
          <w:sz w:val="24"/>
          <w:szCs w:val="24"/>
        </w:rPr>
        <w:t xml:space="preserve">by the public constantly and therefore, </w:t>
      </w:r>
      <w:r w:rsidR="2B05A3BA" w:rsidRPr="2560A70B">
        <w:rPr>
          <w:sz w:val="24"/>
          <w:szCs w:val="24"/>
        </w:rPr>
        <w:t xml:space="preserve">only partners with trustworthy organizations. OK Respond needs </w:t>
      </w:r>
      <w:proofErr w:type="gramStart"/>
      <w:r w:rsidR="2B05A3BA" w:rsidRPr="2560A70B">
        <w:rPr>
          <w:sz w:val="24"/>
          <w:szCs w:val="24"/>
        </w:rPr>
        <w:t>focus</w:t>
      </w:r>
      <w:proofErr w:type="gramEnd"/>
      <w:r w:rsidR="2B05A3BA" w:rsidRPr="2560A70B">
        <w:rPr>
          <w:sz w:val="24"/>
          <w:szCs w:val="24"/>
        </w:rPr>
        <w:t xml:space="preserve"> on </w:t>
      </w:r>
      <w:r w:rsidR="3AA14825" w:rsidRPr="2560A70B">
        <w:rPr>
          <w:sz w:val="24"/>
          <w:szCs w:val="24"/>
        </w:rPr>
        <w:t>a convincing pitch that demonstrates the program, vison, and OK Respond’s dedication to the program</w:t>
      </w:r>
      <w:r w:rsidR="00FE7005">
        <w:rPr>
          <w:sz w:val="24"/>
          <w:szCs w:val="24"/>
        </w:rPr>
        <w:t>.</w:t>
      </w:r>
    </w:p>
    <w:sectPr w:rsidR="00627EF1" w:rsidRPr="000B39E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EDC70" w14:textId="77777777" w:rsidR="00876AB4" w:rsidRDefault="00876AB4" w:rsidP="00FC1799">
      <w:r>
        <w:separator/>
      </w:r>
    </w:p>
  </w:endnote>
  <w:endnote w:type="continuationSeparator" w:id="0">
    <w:p w14:paraId="4ACFC1B3" w14:textId="77777777" w:rsidR="00876AB4" w:rsidRDefault="00876AB4" w:rsidP="00FC1799">
      <w:r>
        <w:continuationSeparator/>
      </w:r>
    </w:p>
  </w:endnote>
  <w:endnote w:type="continuationNotice" w:id="1">
    <w:p w14:paraId="792B05C5" w14:textId="77777777" w:rsidR="00876AB4" w:rsidRDefault="00876A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5974236"/>
      <w:docPartObj>
        <w:docPartGallery w:val="Page Numbers (Bottom of Page)"/>
        <w:docPartUnique/>
      </w:docPartObj>
    </w:sdtPr>
    <w:sdtEndPr>
      <w:rPr>
        <w:noProof/>
      </w:rPr>
    </w:sdtEndPr>
    <w:sdtContent>
      <w:p w14:paraId="4F1F987B" w14:textId="3FA2EE0F" w:rsidR="00FC1799" w:rsidRDefault="00FC17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913576" w14:textId="60C17653" w:rsidR="00FC1799" w:rsidRDefault="00FC1799" w:rsidP="006A0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3F516" w14:textId="77777777" w:rsidR="00876AB4" w:rsidRDefault="00876AB4" w:rsidP="00FC1799">
      <w:r>
        <w:separator/>
      </w:r>
    </w:p>
  </w:footnote>
  <w:footnote w:type="continuationSeparator" w:id="0">
    <w:p w14:paraId="7C420859" w14:textId="77777777" w:rsidR="00876AB4" w:rsidRDefault="00876AB4" w:rsidP="00FC1799">
      <w:r>
        <w:continuationSeparator/>
      </w:r>
    </w:p>
  </w:footnote>
  <w:footnote w:type="continuationNotice" w:id="1">
    <w:p w14:paraId="23ACE5BA" w14:textId="77777777" w:rsidR="00876AB4" w:rsidRDefault="00876AB4"/>
  </w:footnote>
  <w:footnote w:id="2">
    <w:p w14:paraId="43A5C517" w14:textId="1A82AD0C" w:rsidR="2560A70B" w:rsidRPr="00F71586" w:rsidRDefault="2560A70B" w:rsidP="2560A70B">
      <w:pPr>
        <w:rPr>
          <w:sz w:val="24"/>
          <w:szCs w:val="24"/>
        </w:rPr>
      </w:pPr>
      <w:r w:rsidRPr="00CD071C">
        <w:footnoteRef/>
      </w:r>
      <w:r w:rsidRPr="00CD071C">
        <w:rPr>
          <w:sz w:val="24"/>
          <w:szCs w:val="24"/>
        </w:rPr>
        <w:t xml:space="preserve"> </w:t>
      </w:r>
      <w:r w:rsidRPr="00F71586">
        <w:rPr>
          <w:sz w:val="24"/>
          <w:szCs w:val="24"/>
        </w:rPr>
        <w:t xml:space="preserve">Counts, Jennifer, et al. “School Resource Officers in Public Schools: A National </w:t>
      </w:r>
    </w:p>
    <w:p w14:paraId="20E68ABE" w14:textId="53D14837" w:rsidR="2560A70B" w:rsidRPr="00F71586" w:rsidRDefault="2560A70B" w:rsidP="00F71586">
      <w:pPr>
        <w:ind w:left="720"/>
        <w:rPr>
          <w:sz w:val="24"/>
          <w:szCs w:val="24"/>
        </w:rPr>
      </w:pPr>
      <w:r w:rsidRPr="00F71586">
        <w:rPr>
          <w:sz w:val="24"/>
          <w:szCs w:val="24"/>
        </w:rPr>
        <w:t xml:space="preserve">Review.” Education and Treatment of Children, vol. 41, no. 4, 2018, pp. 405–30. JSTOR, </w:t>
      </w:r>
      <w:hyperlink r:id="rId1" w:history="1">
        <w:r w:rsidR="00F71586" w:rsidRPr="00077AD2">
          <w:rPr>
            <w:rStyle w:val="Hyperlink"/>
            <w:sz w:val="24"/>
            <w:szCs w:val="24"/>
          </w:rPr>
          <w:t>https://www.jstor.org/stable/26535285. Accessed 12 Feb. 2024</w:t>
        </w:r>
      </w:hyperlink>
      <w:r w:rsidRPr="00F71586">
        <w:rPr>
          <w:sz w:val="24"/>
          <w:szCs w:val="24"/>
        </w:rPr>
        <w:t>.</w:t>
      </w:r>
    </w:p>
    <w:p w14:paraId="2130169C" w14:textId="70DA646F" w:rsidR="2560A70B" w:rsidRPr="00F71586" w:rsidRDefault="2560A70B" w:rsidP="2560A70B">
      <w:pPr>
        <w:pStyle w:val="FootnoteText"/>
        <w:rPr>
          <w:sz w:val="24"/>
          <w:szCs w:val="24"/>
        </w:rPr>
      </w:pPr>
    </w:p>
  </w:footnote>
  <w:footnote w:id="3">
    <w:p w14:paraId="21576078" w14:textId="18421E96" w:rsidR="2560A70B" w:rsidRPr="00F71586" w:rsidRDefault="2560A70B" w:rsidP="2560A70B">
      <w:pPr>
        <w:rPr>
          <w:sz w:val="24"/>
          <w:szCs w:val="24"/>
        </w:rPr>
      </w:pPr>
      <w:r w:rsidRPr="00F71586">
        <w:rPr>
          <w:sz w:val="24"/>
          <w:szCs w:val="24"/>
        </w:rPr>
        <w:footnoteRef/>
      </w:r>
      <w:r w:rsidRPr="00F71586">
        <w:rPr>
          <w:sz w:val="24"/>
          <w:szCs w:val="24"/>
        </w:rPr>
        <w:t xml:space="preserve"> Counts, Jennifer, et al. “School Resource Officers in Public Schools: A National </w:t>
      </w:r>
    </w:p>
    <w:p w14:paraId="3948ED2A" w14:textId="080C80D3" w:rsidR="2560A70B" w:rsidRPr="00F71586" w:rsidRDefault="2560A70B" w:rsidP="00F71586">
      <w:pPr>
        <w:ind w:left="567"/>
        <w:rPr>
          <w:sz w:val="24"/>
          <w:szCs w:val="24"/>
        </w:rPr>
      </w:pPr>
      <w:r w:rsidRPr="00F71586">
        <w:rPr>
          <w:sz w:val="24"/>
          <w:szCs w:val="24"/>
        </w:rPr>
        <w:t xml:space="preserve">Review.” Education and Treatment of Children, vol. 41, no. 4, 2018, pp. 405–30. JSTOR, </w:t>
      </w:r>
      <w:hyperlink r:id="rId2" w:history="1">
        <w:r w:rsidR="00F71586" w:rsidRPr="00077AD2">
          <w:rPr>
            <w:rStyle w:val="Hyperlink"/>
          </w:rPr>
          <w:t>https://www.jstor.org/stable/26535285. Accessed 12 Feb. 2024</w:t>
        </w:r>
      </w:hyperlink>
      <w:r w:rsidRPr="00F71586">
        <w:rPr>
          <w:sz w:val="24"/>
          <w:szCs w:val="24"/>
        </w:rPr>
        <w:t>.</w:t>
      </w:r>
    </w:p>
  </w:footnote>
  <w:footnote w:id="4">
    <w:p w14:paraId="5ECA8CC8" w14:textId="2FCF54D5" w:rsidR="2560A70B" w:rsidRPr="00F71586" w:rsidRDefault="2560A70B" w:rsidP="00067CD5">
      <w:pPr>
        <w:spacing w:before="240" w:after="240"/>
        <w:ind w:left="567" w:hanging="567"/>
        <w:rPr>
          <w:sz w:val="24"/>
          <w:szCs w:val="24"/>
        </w:rPr>
      </w:pPr>
      <w:r w:rsidRPr="00F71586">
        <w:rPr>
          <w:sz w:val="24"/>
          <w:szCs w:val="24"/>
        </w:rPr>
        <w:footnoteRef/>
      </w:r>
      <w:r w:rsidRPr="00F71586">
        <w:rPr>
          <w:sz w:val="24"/>
          <w:szCs w:val="24"/>
        </w:rPr>
        <w:t xml:space="preserve"> Rosiak, J. (n.d.). School resource officers: Benefits and challenges. Forum on Public Policy. </w:t>
      </w:r>
      <w:hyperlink r:id="rId3">
        <w:r w:rsidRPr="00F71586">
          <w:rPr>
            <w:sz w:val="24"/>
            <w:szCs w:val="24"/>
          </w:rPr>
          <w:t>http://ed.buffalo.edu/content/dam/ed/safety-conference/FPP</w:t>
        </w:r>
      </w:hyperlink>
      <w:r w:rsidRPr="00F71586">
        <w:rPr>
          <w:sz w:val="24"/>
          <w:szCs w:val="24"/>
        </w:rPr>
        <w:t xml:space="preserve"> SROs Benefits and Challenges Rosiak Oxford 2014.pdf</w:t>
      </w:r>
    </w:p>
  </w:footnote>
  <w:footnote w:id="5">
    <w:p w14:paraId="73C31311" w14:textId="51F8B6B2" w:rsidR="2560A70B" w:rsidRPr="00F71586" w:rsidRDefault="2560A70B" w:rsidP="2560A70B">
      <w:pPr>
        <w:spacing w:before="240" w:after="240"/>
        <w:ind w:left="567" w:hanging="567"/>
        <w:rPr>
          <w:sz w:val="24"/>
          <w:szCs w:val="24"/>
        </w:rPr>
      </w:pPr>
      <w:r w:rsidRPr="00F71586">
        <w:rPr>
          <w:sz w:val="24"/>
          <w:szCs w:val="24"/>
        </w:rPr>
        <w:footnoteRef/>
      </w:r>
      <w:r w:rsidRPr="00F71586">
        <w:rPr>
          <w:sz w:val="24"/>
          <w:szCs w:val="24"/>
        </w:rPr>
        <w:t xml:space="preserve"> “School Violence in Middle Schools - Criminal Justice - </w:t>
      </w:r>
      <w:proofErr w:type="spellStart"/>
      <w:r w:rsidRPr="00F71586">
        <w:rPr>
          <w:sz w:val="24"/>
          <w:szCs w:val="24"/>
        </w:rPr>
        <w:t>Iresearchnet</w:t>
      </w:r>
      <w:proofErr w:type="spellEnd"/>
      <w:r w:rsidRPr="00F71586">
        <w:rPr>
          <w:sz w:val="24"/>
          <w:szCs w:val="24"/>
        </w:rPr>
        <w:t>.” Criminal Justice, 20 Apr.</w:t>
      </w:r>
      <w:r w:rsidR="00F71586">
        <w:rPr>
          <w:sz w:val="24"/>
          <w:szCs w:val="24"/>
        </w:rPr>
        <w:t xml:space="preserve"> </w:t>
      </w:r>
      <w:r w:rsidRPr="00F71586">
        <w:rPr>
          <w:sz w:val="24"/>
          <w:szCs w:val="24"/>
        </w:rPr>
        <w:t>2015, criminal-justice.iresearchnet.com/types-of-crime/school-violence/school-violence-in-middle-schools/.</w:t>
      </w:r>
    </w:p>
  </w:footnote>
  <w:footnote w:id="6">
    <w:p w14:paraId="13194DE4" w14:textId="6459358D" w:rsidR="2560A70B" w:rsidRPr="00CD071C" w:rsidRDefault="2560A70B" w:rsidP="2560A70B">
      <w:pPr>
        <w:spacing w:before="240" w:after="240"/>
        <w:ind w:left="567" w:hanging="567"/>
        <w:rPr>
          <w:sz w:val="24"/>
          <w:szCs w:val="24"/>
        </w:rPr>
      </w:pPr>
      <w:r w:rsidRPr="00CD071C">
        <w:rPr>
          <w:sz w:val="24"/>
          <w:szCs w:val="24"/>
        </w:rPr>
        <w:footnoteRef/>
      </w:r>
      <w:r w:rsidRPr="00CD071C">
        <w:rPr>
          <w:sz w:val="24"/>
          <w:szCs w:val="24"/>
        </w:rPr>
        <w:t xml:space="preserve"> “Digest of Education Statistics, 2019.” National Center for Education Statistics (NCES) Home Page, a Part of the U.S. Department of Education, nces.ed.gov/programs/digest/d19/tables/dt19_233.70.asp. Accessed 12 Feb. 2024.</w:t>
      </w:r>
    </w:p>
  </w:footnote>
  <w:footnote w:id="7">
    <w:p w14:paraId="7288C59B" w14:textId="6D68CB8C" w:rsidR="2560A70B" w:rsidRPr="00CD071C" w:rsidRDefault="2560A70B" w:rsidP="2560A70B">
      <w:pPr>
        <w:pStyle w:val="FootnoteText"/>
        <w:rPr>
          <w:sz w:val="24"/>
          <w:szCs w:val="24"/>
        </w:rPr>
      </w:pPr>
      <w:r w:rsidRPr="00CD071C">
        <w:rPr>
          <w:sz w:val="24"/>
          <w:szCs w:val="24"/>
        </w:rPr>
        <w:footnoteRef/>
      </w:r>
      <w:r w:rsidRPr="00CD071C">
        <w:rPr>
          <w:sz w:val="24"/>
          <w:szCs w:val="24"/>
        </w:rPr>
        <w:t xml:space="preserve"> Mike Rogers, Interview. Police Athletic League, Feb.2024</w:t>
      </w:r>
    </w:p>
  </w:footnote>
  <w:footnote w:id="8">
    <w:p w14:paraId="6D495829" w14:textId="5E4FA75D" w:rsidR="2560A70B" w:rsidRDefault="2560A70B" w:rsidP="2560A70B">
      <w:pPr>
        <w:spacing w:before="240" w:after="240"/>
        <w:ind w:left="567" w:hanging="567"/>
      </w:pPr>
      <w:r w:rsidRPr="00CD071C">
        <w:rPr>
          <w:sz w:val="24"/>
          <w:szCs w:val="24"/>
        </w:rPr>
        <w:footnoteRef/>
      </w:r>
      <w:r w:rsidRPr="00CD071C">
        <w:rPr>
          <w:sz w:val="24"/>
          <w:szCs w:val="24"/>
        </w:rPr>
        <w:t xml:space="preserve"> National Police Athletic League. The National Association of Police Athletic/Activities Leagues, Inc. (n.d.). </w:t>
      </w:r>
      <w:hyperlink r:id="rId4">
        <w:r w:rsidRPr="00CD071C">
          <w:t>https://www.nationalpal.org/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560A70B" w14:paraId="2965AC82" w14:textId="77777777" w:rsidTr="2560A70B">
      <w:trPr>
        <w:trHeight w:val="300"/>
      </w:trPr>
      <w:tc>
        <w:tcPr>
          <w:tcW w:w="3120" w:type="dxa"/>
        </w:tcPr>
        <w:p w14:paraId="736FCAD2" w14:textId="58CDFE05" w:rsidR="2560A70B" w:rsidRDefault="2560A70B" w:rsidP="2560A70B">
          <w:pPr>
            <w:pStyle w:val="Header"/>
            <w:ind w:left="-115"/>
          </w:pPr>
        </w:p>
      </w:tc>
      <w:tc>
        <w:tcPr>
          <w:tcW w:w="3120" w:type="dxa"/>
        </w:tcPr>
        <w:p w14:paraId="4CD73749" w14:textId="4083F578" w:rsidR="2560A70B" w:rsidRDefault="2560A70B" w:rsidP="2560A70B">
          <w:pPr>
            <w:pStyle w:val="Header"/>
            <w:jc w:val="center"/>
          </w:pPr>
        </w:p>
      </w:tc>
      <w:tc>
        <w:tcPr>
          <w:tcW w:w="3120" w:type="dxa"/>
        </w:tcPr>
        <w:p w14:paraId="35A3A88F" w14:textId="53A578A9" w:rsidR="2560A70B" w:rsidRDefault="2560A70B" w:rsidP="2560A70B">
          <w:pPr>
            <w:pStyle w:val="Header"/>
            <w:ind w:right="-115"/>
            <w:jc w:val="right"/>
          </w:pPr>
        </w:p>
      </w:tc>
    </w:tr>
  </w:tbl>
  <w:p w14:paraId="3C308F07" w14:textId="0D3DC6D5" w:rsidR="001A3FA4" w:rsidRDefault="001A3FA4">
    <w:pPr>
      <w:pStyle w:val="Header"/>
    </w:pPr>
  </w:p>
</w:hdr>
</file>

<file path=word/intelligence2.xml><?xml version="1.0" encoding="utf-8"?>
<int2:intelligence xmlns:int2="http://schemas.microsoft.com/office/intelligence/2020/intelligence" xmlns:oel="http://schemas.microsoft.com/office/2019/extlst">
  <int2:observations>
    <int2:textHash int2:hashCode="pzsoIKR1F5Pmk5" int2:id="AdrP3knY">
      <int2:state int2:value="Rejected" int2:type="AugLoop_Text_Critique"/>
    </int2:textHash>
    <int2:textHash int2:hashCode="ZuZZqV73e6uHG9" int2:id="L7Imi4KN">
      <int2:state int2:value="Rejected" int2:type="AugLoop_Text_Critique"/>
    </int2:textHash>
    <int2:textHash int2:hashCode="g92davQ/jL7gis" int2:id="gUUxHT0K">
      <int2:state int2:value="Rejected" int2:type="AugLoop_Text_Critique"/>
    </int2:textHash>
    <int2:textHash int2:hashCode="GnOvnnrgAYJzOy" int2:id="iFsRRnS8">
      <int2:state int2:value="Rejected" int2:type="AugLoop_Text_Critique"/>
    </int2:textHash>
    <int2:textHash int2:hashCode="28qwDzD+ZxprZb" int2:id="iIKf32s2">
      <int2:state int2:value="Rejected" int2:type="AugLoop_Text_Critique"/>
    </int2:textHash>
    <int2:textHash int2:hashCode="iRFs5jPr0mfegT" int2:id="pLg8YbKd">
      <int2:state int2:value="Rejected" int2:type="AugLoop_Text_Critique"/>
    </int2:textHash>
    <int2:bookmark int2:bookmarkName="_Int_T7rlbVEe" int2:invalidationBookmarkName="" int2:hashCode="iF3EqbNiCU+xOK" int2:id="80EEXW20">
      <int2:state int2:value="Rejected" int2:type="AugLoop_Text_Critique"/>
    </int2:bookmark>
    <int2:bookmark int2:bookmarkName="_Int_lyqzwr9F" int2:invalidationBookmarkName="" int2:hashCode="iF3EqbNiCU+xOK" int2:id="NOqkIhsN">
      <int2:state int2:value="Rejected" int2:type="AugLoop_Text_Critique"/>
    </int2:bookmark>
    <int2:bookmark int2:bookmarkName="_Int_zbcfvp5Q" int2:invalidationBookmarkName="" int2:hashCode="2ID1O1WHh3Vmdy" int2:id="RIt0ou54">
      <int2:state int2:value="Rejected" int2:type="AugLoop_Text_Critique"/>
    </int2:bookmark>
    <int2:bookmark int2:bookmarkName="_Int_BIUxmdOr" int2:invalidationBookmarkName="" int2:hashCode="CkCCfxVIWC8L32" int2:id="SC1v26ql">
      <int2:state int2:value="Rejected" int2:type="AugLoop_Text_Critique"/>
    </int2:bookmark>
    <int2:bookmark int2:bookmarkName="_Int_OA3fHvo2" int2:invalidationBookmarkName="" int2:hashCode="cSYjBuW19lvk3q" int2:id="UFeBA4x4">
      <int2:state int2:value="Rejected" int2:type="AugLoop_Text_Critique"/>
    </int2:bookmark>
    <int2:bookmark int2:bookmarkName="_Int_WtoTO03x" int2:invalidationBookmarkName="" int2:hashCode="iF3EqbNiCU+xOK" int2:id="iZfYcaUh">
      <int2:state int2:value="Rejected" int2:type="AugLoop_Text_Critique"/>
    </int2:bookmark>
    <int2:bookmark int2:bookmarkName="_Int_hwLz2JjF" int2:invalidationBookmarkName="" int2:hashCode="2ID1O1WHh3Vmdy" int2:id="uAGcdjwH">
      <int2:state int2:value="Rejected" int2:type="AugLoop_Text_Critique"/>
    </int2:bookmark>
    <int2:bookmark int2:bookmarkName="_Int_7wLZmZLU" int2:invalidationBookmarkName="" int2:hashCode="giHz/B0nYo4gRr" int2:id="uZfvo2ze">
      <int2:state int2:value="Rejected" int2:type="AugLoop_Text_Critique"/>
    </int2:bookmark>
    <int2:bookmark int2:bookmarkName="_Int_CrZWw3eC" int2:invalidationBookmarkName="" int2:hashCode="M/2g310MlZY6J9" int2:id="vRwbFTk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54B6"/>
    <w:multiLevelType w:val="hybridMultilevel"/>
    <w:tmpl w:val="30DC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745E1"/>
    <w:multiLevelType w:val="hybridMultilevel"/>
    <w:tmpl w:val="22BE2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C3675"/>
    <w:multiLevelType w:val="hybridMultilevel"/>
    <w:tmpl w:val="F14E033C"/>
    <w:lvl w:ilvl="0" w:tplc="FB28DC8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E356B"/>
    <w:multiLevelType w:val="hybridMultilevel"/>
    <w:tmpl w:val="EB84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82900"/>
    <w:multiLevelType w:val="hybridMultilevel"/>
    <w:tmpl w:val="87AC4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A61D7"/>
    <w:multiLevelType w:val="hybridMultilevel"/>
    <w:tmpl w:val="7AD4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50264"/>
    <w:multiLevelType w:val="hybridMultilevel"/>
    <w:tmpl w:val="6B344426"/>
    <w:lvl w:ilvl="0" w:tplc="B8B8F74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367E9"/>
    <w:multiLevelType w:val="hybridMultilevel"/>
    <w:tmpl w:val="0F7A0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43052"/>
    <w:multiLevelType w:val="hybridMultilevel"/>
    <w:tmpl w:val="D09C7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91B7C"/>
    <w:multiLevelType w:val="hybridMultilevel"/>
    <w:tmpl w:val="517085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B53911"/>
    <w:multiLevelType w:val="hybridMultilevel"/>
    <w:tmpl w:val="4E04668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4A924D1"/>
    <w:multiLevelType w:val="hybridMultilevel"/>
    <w:tmpl w:val="B3E0100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260A7B8B"/>
    <w:multiLevelType w:val="hybridMultilevel"/>
    <w:tmpl w:val="CC00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25011F"/>
    <w:multiLevelType w:val="hybridMultilevel"/>
    <w:tmpl w:val="C2A25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E3CF3"/>
    <w:multiLevelType w:val="hybridMultilevel"/>
    <w:tmpl w:val="C43E2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D0160F"/>
    <w:multiLevelType w:val="hybridMultilevel"/>
    <w:tmpl w:val="6F30F07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2F935545"/>
    <w:multiLevelType w:val="hybridMultilevel"/>
    <w:tmpl w:val="EFD0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4C5EDD"/>
    <w:multiLevelType w:val="hybridMultilevel"/>
    <w:tmpl w:val="0F74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551A0C"/>
    <w:multiLevelType w:val="hybridMultilevel"/>
    <w:tmpl w:val="F5CC5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F9118B"/>
    <w:multiLevelType w:val="hybridMultilevel"/>
    <w:tmpl w:val="76B8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695757"/>
    <w:multiLevelType w:val="multilevel"/>
    <w:tmpl w:val="DB141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C817288"/>
    <w:multiLevelType w:val="hybridMultilevel"/>
    <w:tmpl w:val="4F10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16425E"/>
    <w:multiLevelType w:val="hybridMultilevel"/>
    <w:tmpl w:val="C5F6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C42ABF"/>
    <w:multiLevelType w:val="hybridMultilevel"/>
    <w:tmpl w:val="5C12A316"/>
    <w:lvl w:ilvl="0" w:tplc="FFFFFFFF">
      <w:start w:val="1"/>
      <w:numFmt w:val="decimal"/>
      <w:lvlText w:val="%1."/>
      <w:lvlJc w:val="left"/>
      <w:pPr>
        <w:ind w:left="720" w:hanging="360"/>
      </w:pPr>
      <w:rPr>
        <w:rFonts w:asciiTheme="minorHAnsi" w:eastAsiaTheme="minorHAnsi" w:hAnsiTheme="minorHAnsi" w:cstheme="minorBidi" w:hint="default"/>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63111A3"/>
    <w:multiLevelType w:val="multilevel"/>
    <w:tmpl w:val="AB32391E"/>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25" w15:restartNumberingAfterBreak="0">
    <w:nsid w:val="495D2CC3"/>
    <w:multiLevelType w:val="hybridMultilevel"/>
    <w:tmpl w:val="99305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8E3EA1"/>
    <w:multiLevelType w:val="hybridMultilevel"/>
    <w:tmpl w:val="84CE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1638D"/>
    <w:multiLevelType w:val="hybridMultilevel"/>
    <w:tmpl w:val="9856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533E81"/>
    <w:multiLevelType w:val="hybridMultilevel"/>
    <w:tmpl w:val="4E94E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8A7313"/>
    <w:multiLevelType w:val="hybridMultilevel"/>
    <w:tmpl w:val="8140063A"/>
    <w:lvl w:ilvl="0" w:tplc="39A6136C">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8E07DD"/>
    <w:multiLevelType w:val="hybridMultilevel"/>
    <w:tmpl w:val="02C8F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0D34CC"/>
    <w:multiLevelType w:val="hybridMultilevel"/>
    <w:tmpl w:val="731C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845E38"/>
    <w:multiLevelType w:val="hybridMultilevel"/>
    <w:tmpl w:val="2DF45784"/>
    <w:lvl w:ilvl="0" w:tplc="F8929F08">
      <w:start w:val="1"/>
      <w:numFmt w:val="bullet"/>
      <w:lvlText w:val=""/>
      <w:lvlJc w:val="left"/>
      <w:pPr>
        <w:ind w:left="720" w:hanging="360"/>
      </w:pPr>
      <w:rPr>
        <w:rFonts w:ascii="Symbol" w:hAnsi="Symbol" w:hint="default"/>
      </w:rPr>
    </w:lvl>
    <w:lvl w:ilvl="1" w:tplc="7EA276B8">
      <w:start w:val="1"/>
      <w:numFmt w:val="bullet"/>
      <w:lvlText w:val="o"/>
      <w:lvlJc w:val="left"/>
      <w:pPr>
        <w:ind w:left="1440" w:hanging="360"/>
      </w:pPr>
      <w:rPr>
        <w:rFonts w:ascii="Courier New" w:hAnsi="Courier New" w:hint="default"/>
      </w:rPr>
    </w:lvl>
    <w:lvl w:ilvl="2" w:tplc="E5FCBA76">
      <w:start w:val="1"/>
      <w:numFmt w:val="bullet"/>
      <w:lvlText w:val=""/>
      <w:lvlJc w:val="left"/>
      <w:pPr>
        <w:ind w:left="2160" w:hanging="360"/>
      </w:pPr>
      <w:rPr>
        <w:rFonts w:ascii="Wingdings" w:hAnsi="Wingdings" w:hint="default"/>
      </w:rPr>
    </w:lvl>
    <w:lvl w:ilvl="3" w:tplc="EF844FF6">
      <w:start w:val="1"/>
      <w:numFmt w:val="bullet"/>
      <w:lvlText w:val=""/>
      <w:lvlJc w:val="left"/>
      <w:pPr>
        <w:ind w:left="2880" w:hanging="360"/>
      </w:pPr>
      <w:rPr>
        <w:rFonts w:ascii="Symbol" w:hAnsi="Symbol" w:hint="default"/>
      </w:rPr>
    </w:lvl>
    <w:lvl w:ilvl="4" w:tplc="F85A1B38">
      <w:start w:val="1"/>
      <w:numFmt w:val="bullet"/>
      <w:lvlText w:val="o"/>
      <w:lvlJc w:val="left"/>
      <w:pPr>
        <w:ind w:left="3600" w:hanging="360"/>
      </w:pPr>
      <w:rPr>
        <w:rFonts w:ascii="Courier New" w:hAnsi="Courier New" w:hint="default"/>
      </w:rPr>
    </w:lvl>
    <w:lvl w:ilvl="5" w:tplc="A8A07EE8">
      <w:start w:val="1"/>
      <w:numFmt w:val="bullet"/>
      <w:lvlText w:val=""/>
      <w:lvlJc w:val="left"/>
      <w:pPr>
        <w:ind w:left="4320" w:hanging="360"/>
      </w:pPr>
      <w:rPr>
        <w:rFonts w:ascii="Wingdings" w:hAnsi="Wingdings" w:hint="default"/>
      </w:rPr>
    </w:lvl>
    <w:lvl w:ilvl="6" w:tplc="0554CC32">
      <w:start w:val="1"/>
      <w:numFmt w:val="bullet"/>
      <w:lvlText w:val=""/>
      <w:lvlJc w:val="left"/>
      <w:pPr>
        <w:ind w:left="5040" w:hanging="360"/>
      </w:pPr>
      <w:rPr>
        <w:rFonts w:ascii="Symbol" w:hAnsi="Symbol" w:hint="default"/>
      </w:rPr>
    </w:lvl>
    <w:lvl w:ilvl="7" w:tplc="3C260E30">
      <w:start w:val="1"/>
      <w:numFmt w:val="bullet"/>
      <w:lvlText w:val="o"/>
      <w:lvlJc w:val="left"/>
      <w:pPr>
        <w:ind w:left="5760" w:hanging="360"/>
      </w:pPr>
      <w:rPr>
        <w:rFonts w:ascii="Courier New" w:hAnsi="Courier New" w:hint="default"/>
      </w:rPr>
    </w:lvl>
    <w:lvl w:ilvl="8" w:tplc="C2C46BA4">
      <w:start w:val="1"/>
      <w:numFmt w:val="bullet"/>
      <w:lvlText w:val=""/>
      <w:lvlJc w:val="left"/>
      <w:pPr>
        <w:ind w:left="6480" w:hanging="360"/>
      </w:pPr>
      <w:rPr>
        <w:rFonts w:ascii="Wingdings" w:hAnsi="Wingdings" w:hint="default"/>
      </w:rPr>
    </w:lvl>
  </w:abstractNum>
  <w:abstractNum w:abstractNumId="33" w15:restartNumberingAfterBreak="0">
    <w:nsid w:val="60A42FED"/>
    <w:multiLevelType w:val="hybridMultilevel"/>
    <w:tmpl w:val="7C4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017CDD"/>
    <w:multiLevelType w:val="hybridMultilevel"/>
    <w:tmpl w:val="1C8C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467F8"/>
    <w:multiLevelType w:val="hybridMultilevel"/>
    <w:tmpl w:val="AA7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49765C"/>
    <w:multiLevelType w:val="hybridMultilevel"/>
    <w:tmpl w:val="5C12A316"/>
    <w:lvl w:ilvl="0" w:tplc="07022B0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9905E7"/>
    <w:multiLevelType w:val="hybridMultilevel"/>
    <w:tmpl w:val="4B1AA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DA4D62"/>
    <w:multiLevelType w:val="hybridMultilevel"/>
    <w:tmpl w:val="D276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93024F"/>
    <w:multiLevelType w:val="hybridMultilevel"/>
    <w:tmpl w:val="5C802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B655F5"/>
    <w:multiLevelType w:val="hybridMultilevel"/>
    <w:tmpl w:val="D33A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D46E29"/>
    <w:multiLevelType w:val="multilevel"/>
    <w:tmpl w:val="D104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5243A1"/>
    <w:multiLevelType w:val="hybridMultilevel"/>
    <w:tmpl w:val="66DA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BF7FAF"/>
    <w:multiLevelType w:val="hybridMultilevel"/>
    <w:tmpl w:val="3FB6AA7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AF56411"/>
    <w:multiLevelType w:val="hybridMultilevel"/>
    <w:tmpl w:val="5A443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272168"/>
    <w:multiLevelType w:val="hybridMultilevel"/>
    <w:tmpl w:val="AD68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C96C5A"/>
    <w:multiLevelType w:val="hybridMultilevel"/>
    <w:tmpl w:val="306E7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064951">
    <w:abstractNumId w:val="34"/>
  </w:num>
  <w:num w:numId="2" w16cid:durableId="20210229">
    <w:abstractNumId w:val="37"/>
  </w:num>
  <w:num w:numId="3" w16cid:durableId="1601450438">
    <w:abstractNumId w:val="12"/>
  </w:num>
  <w:num w:numId="4" w16cid:durableId="1520317978">
    <w:abstractNumId w:val="22"/>
  </w:num>
  <w:num w:numId="5" w16cid:durableId="416488218">
    <w:abstractNumId w:val="33"/>
  </w:num>
  <w:num w:numId="6" w16cid:durableId="1306083118">
    <w:abstractNumId w:val="3"/>
  </w:num>
  <w:num w:numId="7" w16cid:durableId="1560090553">
    <w:abstractNumId w:val="31"/>
  </w:num>
  <w:num w:numId="8" w16cid:durableId="679552847">
    <w:abstractNumId w:val="26"/>
  </w:num>
  <w:num w:numId="9" w16cid:durableId="1224828090">
    <w:abstractNumId w:val="42"/>
  </w:num>
  <w:num w:numId="10" w16cid:durableId="1282033177">
    <w:abstractNumId w:val="45"/>
  </w:num>
  <w:num w:numId="11" w16cid:durableId="282271618">
    <w:abstractNumId w:val="1"/>
  </w:num>
  <w:num w:numId="12" w16cid:durableId="5250213">
    <w:abstractNumId w:val="13"/>
  </w:num>
  <w:num w:numId="13" w16cid:durableId="1012682249">
    <w:abstractNumId w:val="0"/>
  </w:num>
  <w:num w:numId="14" w16cid:durableId="2027755860">
    <w:abstractNumId w:val="39"/>
  </w:num>
  <w:num w:numId="15" w16cid:durableId="1722710060">
    <w:abstractNumId w:val="7"/>
  </w:num>
  <w:num w:numId="16" w16cid:durableId="1826579413">
    <w:abstractNumId w:val="18"/>
  </w:num>
  <w:num w:numId="17" w16cid:durableId="2121681799">
    <w:abstractNumId w:val="28"/>
  </w:num>
  <w:num w:numId="18" w16cid:durableId="299924621">
    <w:abstractNumId w:val="5"/>
  </w:num>
  <w:num w:numId="19" w16cid:durableId="1038627736">
    <w:abstractNumId w:val="44"/>
  </w:num>
  <w:num w:numId="20" w16cid:durableId="986473809">
    <w:abstractNumId w:val="8"/>
  </w:num>
  <w:num w:numId="21" w16cid:durableId="500975791">
    <w:abstractNumId w:val="17"/>
  </w:num>
  <w:num w:numId="22" w16cid:durableId="424571444">
    <w:abstractNumId w:val="46"/>
  </w:num>
  <w:num w:numId="23" w16cid:durableId="47806460">
    <w:abstractNumId w:val="14"/>
  </w:num>
  <w:num w:numId="24" w16cid:durableId="1432970295">
    <w:abstractNumId w:val="25"/>
  </w:num>
  <w:num w:numId="25" w16cid:durableId="928196296">
    <w:abstractNumId w:val="30"/>
  </w:num>
  <w:num w:numId="26" w16cid:durableId="738871654">
    <w:abstractNumId w:val="29"/>
  </w:num>
  <w:num w:numId="27" w16cid:durableId="1426149267">
    <w:abstractNumId w:val="2"/>
  </w:num>
  <w:num w:numId="28" w16cid:durableId="19868027">
    <w:abstractNumId w:val="36"/>
  </w:num>
  <w:num w:numId="29" w16cid:durableId="1963001294">
    <w:abstractNumId w:val="6"/>
  </w:num>
  <w:num w:numId="30" w16cid:durableId="470904219">
    <w:abstractNumId w:val="23"/>
  </w:num>
  <w:num w:numId="31" w16cid:durableId="291448019">
    <w:abstractNumId w:val="38"/>
  </w:num>
  <w:num w:numId="32" w16cid:durableId="832840087">
    <w:abstractNumId w:val="27"/>
  </w:num>
  <w:num w:numId="33" w16cid:durableId="1502888692">
    <w:abstractNumId w:val="21"/>
  </w:num>
  <w:num w:numId="34" w16cid:durableId="13270933">
    <w:abstractNumId w:val="41"/>
  </w:num>
  <w:num w:numId="35" w16cid:durableId="1167096132">
    <w:abstractNumId w:val="20"/>
  </w:num>
  <w:num w:numId="36" w16cid:durableId="1598169454">
    <w:abstractNumId w:val="4"/>
  </w:num>
  <w:num w:numId="37" w16cid:durableId="1935356010">
    <w:abstractNumId w:val="9"/>
  </w:num>
  <w:num w:numId="38" w16cid:durableId="2127458279">
    <w:abstractNumId w:val="32"/>
  </w:num>
  <w:num w:numId="39" w16cid:durableId="1216352410">
    <w:abstractNumId w:val="24"/>
  </w:num>
  <w:num w:numId="40" w16cid:durableId="1208562727">
    <w:abstractNumId w:val="40"/>
  </w:num>
  <w:num w:numId="41" w16cid:durableId="2109807715">
    <w:abstractNumId w:val="19"/>
  </w:num>
  <w:num w:numId="42" w16cid:durableId="1983151723">
    <w:abstractNumId w:val="16"/>
  </w:num>
  <w:num w:numId="43" w16cid:durableId="814563771">
    <w:abstractNumId w:val="35"/>
  </w:num>
  <w:num w:numId="44" w16cid:durableId="72437759">
    <w:abstractNumId w:val="10"/>
  </w:num>
  <w:num w:numId="45" w16cid:durableId="981041144">
    <w:abstractNumId w:val="43"/>
  </w:num>
  <w:num w:numId="46" w16cid:durableId="1763404641">
    <w:abstractNumId w:val="15"/>
  </w:num>
  <w:num w:numId="47" w16cid:durableId="30936213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igsby, Cassandra R.">
    <w15:presenceInfo w15:providerId="AD" w15:userId="S::crigsby@ou.edu::bb4c7af9-6a63-44de-b389-3591b9cab6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4F"/>
    <w:rsid w:val="00003975"/>
    <w:rsid w:val="00004551"/>
    <w:rsid w:val="0000461F"/>
    <w:rsid w:val="00006684"/>
    <w:rsid w:val="00007147"/>
    <w:rsid w:val="00014B04"/>
    <w:rsid w:val="00014C24"/>
    <w:rsid w:val="00016151"/>
    <w:rsid w:val="00016539"/>
    <w:rsid w:val="000202CD"/>
    <w:rsid w:val="00020B66"/>
    <w:rsid w:val="00020F21"/>
    <w:rsid w:val="00024075"/>
    <w:rsid w:val="00024B51"/>
    <w:rsid w:val="00026EE2"/>
    <w:rsid w:val="00027D71"/>
    <w:rsid w:val="0003087A"/>
    <w:rsid w:val="000314CD"/>
    <w:rsid w:val="00035673"/>
    <w:rsid w:val="0003630D"/>
    <w:rsid w:val="00036ADF"/>
    <w:rsid w:val="000410E5"/>
    <w:rsid w:val="0004147A"/>
    <w:rsid w:val="00042385"/>
    <w:rsid w:val="00042481"/>
    <w:rsid w:val="000439CA"/>
    <w:rsid w:val="00044070"/>
    <w:rsid w:val="00050A87"/>
    <w:rsid w:val="00050EFF"/>
    <w:rsid w:val="000510C8"/>
    <w:rsid w:val="00053F3A"/>
    <w:rsid w:val="00054F40"/>
    <w:rsid w:val="00056B02"/>
    <w:rsid w:val="0006076F"/>
    <w:rsid w:val="000617FA"/>
    <w:rsid w:val="00062213"/>
    <w:rsid w:val="00062AA5"/>
    <w:rsid w:val="00064698"/>
    <w:rsid w:val="00065903"/>
    <w:rsid w:val="00067CD5"/>
    <w:rsid w:val="0006803A"/>
    <w:rsid w:val="00071206"/>
    <w:rsid w:val="0007266A"/>
    <w:rsid w:val="00074C60"/>
    <w:rsid w:val="000751CF"/>
    <w:rsid w:val="00077020"/>
    <w:rsid w:val="00077548"/>
    <w:rsid w:val="00077801"/>
    <w:rsid w:val="00077B04"/>
    <w:rsid w:val="00077B95"/>
    <w:rsid w:val="00081E85"/>
    <w:rsid w:val="00082B3C"/>
    <w:rsid w:val="0008324D"/>
    <w:rsid w:val="00083555"/>
    <w:rsid w:val="00083B30"/>
    <w:rsid w:val="00084B19"/>
    <w:rsid w:val="00087194"/>
    <w:rsid w:val="0008799E"/>
    <w:rsid w:val="00094A0C"/>
    <w:rsid w:val="00094EE3"/>
    <w:rsid w:val="00095B37"/>
    <w:rsid w:val="00097627"/>
    <w:rsid w:val="00097D8D"/>
    <w:rsid w:val="000A02DD"/>
    <w:rsid w:val="000A03A8"/>
    <w:rsid w:val="000A040D"/>
    <w:rsid w:val="000A1691"/>
    <w:rsid w:val="000A5831"/>
    <w:rsid w:val="000A71FD"/>
    <w:rsid w:val="000B122B"/>
    <w:rsid w:val="000B2061"/>
    <w:rsid w:val="000B36DB"/>
    <w:rsid w:val="000B39EC"/>
    <w:rsid w:val="000B5A42"/>
    <w:rsid w:val="000B6C2E"/>
    <w:rsid w:val="000C1070"/>
    <w:rsid w:val="000C2C63"/>
    <w:rsid w:val="000C39B6"/>
    <w:rsid w:val="000C3CD3"/>
    <w:rsid w:val="000C4BF1"/>
    <w:rsid w:val="000C4E44"/>
    <w:rsid w:val="000C5657"/>
    <w:rsid w:val="000C5DC6"/>
    <w:rsid w:val="000D0184"/>
    <w:rsid w:val="000D05E2"/>
    <w:rsid w:val="000D2475"/>
    <w:rsid w:val="000D2E60"/>
    <w:rsid w:val="000D3418"/>
    <w:rsid w:val="000D6B6D"/>
    <w:rsid w:val="000D6FA7"/>
    <w:rsid w:val="000E173A"/>
    <w:rsid w:val="000E2BA1"/>
    <w:rsid w:val="000E5D3B"/>
    <w:rsid w:val="000E63D1"/>
    <w:rsid w:val="000E6736"/>
    <w:rsid w:val="000F4BA7"/>
    <w:rsid w:val="000F7430"/>
    <w:rsid w:val="00100B35"/>
    <w:rsid w:val="00101054"/>
    <w:rsid w:val="00101EBD"/>
    <w:rsid w:val="00103474"/>
    <w:rsid w:val="00103631"/>
    <w:rsid w:val="00103A72"/>
    <w:rsid w:val="00105E77"/>
    <w:rsid w:val="00106FC7"/>
    <w:rsid w:val="00110AB1"/>
    <w:rsid w:val="001116D3"/>
    <w:rsid w:val="0011244E"/>
    <w:rsid w:val="00113A36"/>
    <w:rsid w:val="00113ADA"/>
    <w:rsid w:val="00114C3D"/>
    <w:rsid w:val="0011553F"/>
    <w:rsid w:val="0011649E"/>
    <w:rsid w:val="00116E89"/>
    <w:rsid w:val="00120035"/>
    <w:rsid w:val="00121041"/>
    <w:rsid w:val="00127DB2"/>
    <w:rsid w:val="001314C1"/>
    <w:rsid w:val="0013287B"/>
    <w:rsid w:val="00134B72"/>
    <w:rsid w:val="00135E41"/>
    <w:rsid w:val="00135E66"/>
    <w:rsid w:val="001366A0"/>
    <w:rsid w:val="00140716"/>
    <w:rsid w:val="00142DDF"/>
    <w:rsid w:val="00142FD1"/>
    <w:rsid w:val="00143EC9"/>
    <w:rsid w:val="00145C63"/>
    <w:rsid w:val="001469AD"/>
    <w:rsid w:val="00150F85"/>
    <w:rsid w:val="00151772"/>
    <w:rsid w:val="001623A1"/>
    <w:rsid w:val="0016270C"/>
    <w:rsid w:val="00162895"/>
    <w:rsid w:val="00162913"/>
    <w:rsid w:val="00162CAC"/>
    <w:rsid w:val="00163BCE"/>
    <w:rsid w:val="00164E14"/>
    <w:rsid w:val="00165635"/>
    <w:rsid w:val="00167BED"/>
    <w:rsid w:val="00167D71"/>
    <w:rsid w:val="00167DC0"/>
    <w:rsid w:val="00170C77"/>
    <w:rsid w:val="00171A77"/>
    <w:rsid w:val="00174EA2"/>
    <w:rsid w:val="00180CF2"/>
    <w:rsid w:val="001820F3"/>
    <w:rsid w:val="00183915"/>
    <w:rsid w:val="00183BA6"/>
    <w:rsid w:val="001846B2"/>
    <w:rsid w:val="00184BF6"/>
    <w:rsid w:val="0018759C"/>
    <w:rsid w:val="00193EE5"/>
    <w:rsid w:val="00196994"/>
    <w:rsid w:val="00196A2E"/>
    <w:rsid w:val="00197E16"/>
    <w:rsid w:val="001A0670"/>
    <w:rsid w:val="001A270A"/>
    <w:rsid w:val="001A2E4D"/>
    <w:rsid w:val="001A3FA4"/>
    <w:rsid w:val="001A4183"/>
    <w:rsid w:val="001A4AF1"/>
    <w:rsid w:val="001A5031"/>
    <w:rsid w:val="001A61F5"/>
    <w:rsid w:val="001A6DF4"/>
    <w:rsid w:val="001B0008"/>
    <w:rsid w:val="001B02BB"/>
    <w:rsid w:val="001B04A1"/>
    <w:rsid w:val="001B0EE7"/>
    <w:rsid w:val="001B1FCB"/>
    <w:rsid w:val="001B242F"/>
    <w:rsid w:val="001B2B62"/>
    <w:rsid w:val="001B44F8"/>
    <w:rsid w:val="001B657C"/>
    <w:rsid w:val="001B6BD6"/>
    <w:rsid w:val="001B7CB2"/>
    <w:rsid w:val="001C0CB7"/>
    <w:rsid w:val="001C11B0"/>
    <w:rsid w:val="001C182A"/>
    <w:rsid w:val="001C42F3"/>
    <w:rsid w:val="001C521A"/>
    <w:rsid w:val="001C5BA6"/>
    <w:rsid w:val="001C6BBE"/>
    <w:rsid w:val="001C7DA6"/>
    <w:rsid w:val="001D00AC"/>
    <w:rsid w:val="001D00F9"/>
    <w:rsid w:val="001D193C"/>
    <w:rsid w:val="001D3F40"/>
    <w:rsid w:val="001D50F6"/>
    <w:rsid w:val="001D6CC9"/>
    <w:rsid w:val="001D6E48"/>
    <w:rsid w:val="001D796E"/>
    <w:rsid w:val="001D7CE6"/>
    <w:rsid w:val="001D7D17"/>
    <w:rsid w:val="001E3B1D"/>
    <w:rsid w:val="001E3DB0"/>
    <w:rsid w:val="001E45F5"/>
    <w:rsid w:val="001E5464"/>
    <w:rsid w:val="001E70AA"/>
    <w:rsid w:val="001E7FD3"/>
    <w:rsid w:val="001F10E4"/>
    <w:rsid w:val="001F1156"/>
    <w:rsid w:val="001F2303"/>
    <w:rsid w:val="001F2737"/>
    <w:rsid w:val="001F315A"/>
    <w:rsid w:val="001F75F3"/>
    <w:rsid w:val="00202100"/>
    <w:rsid w:val="002021B8"/>
    <w:rsid w:val="00202404"/>
    <w:rsid w:val="00202A3E"/>
    <w:rsid w:val="0020629B"/>
    <w:rsid w:val="00206799"/>
    <w:rsid w:val="0021009C"/>
    <w:rsid w:val="00210C82"/>
    <w:rsid w:val="00210E0A"/>
    <w:rsid w:val="00220DC9"/>
    <w:rsid w:val="0022202F"/>
    <w:rsid w:val="00222F3B"/>
    <w:rsid w:val="00224C84"/>
    <w:rsid w:val="00226C0D"/>
    <w:rsid w:val="0022725B"/>
    <w:rsid w:val="002274CC"/>
    <w:rsid w:val="00227672"/>
    <w:rsid w:val="002323B8"/>
    <w:rsid w:val="00232C4B"/>
    <w:rsid w:val="00233669"/>
    <w:rsid w:val="002337BA"/>
    <w:rsid w:val="00234341"/>
    <w:rsid w:val="00235591"/>
    <w:rsid w:val="00235A89"/>
    <w:rsid w:val="00236057"/>
    <w:rsid w:val="002404A4"/>
    <w:rsid w:val="00243BCC"/>
    <w:rsid w:val="00243D40"/>
    <w:rsid w:val="00243D5F"/>
    <w:rsid w:val="00244132"/>
    <w:rsid w:val="00244803"/>
    <w:rsid w:val="00244AE7"/>
    <w:rsid w:val="00244B51"/>
    <w:rsid w:val="00244ED9"/>
    <w:rsid w:val="002454BD"/>
    <w:rsid w:val="00245F1C"/>
    <w:rsid w:val="002507E9"/>
    <w:rsid w:val="00254737"/>
    <w:rsid w:val="00256872"/>
    <w:rsid w:val="00257308"/>
    <w:rsid w:val="0025754C"/>
    <w:rsid w:val="0025766E"/>
    <w:rsid w:val="00260B8B"/>
    <w:rsid w:val="00264CEA"/>
    <w:rsid w:val="002663A5"/>
    <w:rsid w:val="00266572"/>
    <w:rsid w:val="00266588"/>
    <w:rsid w:val="00266DF6"/>
    <w:rsid w:val="002679C9"/>
    <w:rsid w:val="00267AF8"/>
    <w:rsid w:val="00274EF3"/>
    <w:rsid w:val="002770A4"/>
    <w:rsid w:val="00277C49"/>
    <w:rsid w:val="00282059"/>
    <w:rsid w:val="002826B8"/>
    <w:rsid w:val="00282A11"/>
    <w:rsid w:val="002837F3"/>
    <w:rsid w:val="00284535"/>
    <w:rsid w:val="00290EED"/>
    <w:rsid w:val="00291D13"/>
    <w:rsid w:val="00293232"/>
    <w:rsid w:val="00293BAE"/>
    <w:rsid w:val="00294A1B"/>
    <w:rsid w:val="002969E0"/>
    <w:rsid w:val="002A69D1"/>
    <w:rsid w:val="002A7BB8"/>
    <w:rsid w:val="002A7C5C"/>
    <w:rsid w:val="002B0249"/>
    <w:rsid w:val="002B0987"/>
    <w:rsid w:val="002B3D32"/>
    <w:rsid w:val="002B4A15"/>
    <w:rsid w:val="002B5025"/>
    <w:rsid w:val="002B6829"/>
    <w:rsid w:val="002B75A3"/>
    <w:rsid w:val="002C102C"/>
    <w:rsid w:val="002C16D2"/>
    <w:rsid w:val="002C28CD"/>
    <w:rsid w:val="002C3935"/>
    <w:rsid w:val="002C4C5A"/>
    <w:rsid w:val="002C693D"/>
    <w:rsid w:val="002C6F85"/>
    <w:rsid w:val="002D02AE"/>
    <w:rsid w:val="002D0DB2"/>
    <w:rsid w:val="002D1528"/>
    <w:rsid w:val="002D347A"/>
    <w:rsid w:val="002D3957"/>
    <w:rsid w:val="002D47A3"/>
    <w:rsid w:val="002D583F"/>
    <w:rsid w:val="002D5B20"/>
    <w:rsid w:val="002E47BF"/>
    <w:rsid w:val="002E57C7"/>
    <w:rsid w:val="002E6984"/>
    <w:rsid w:val="002F1A94"/>
    <w:rsid w:val="002F3928"/>
    <w:rsid w:val="002F3A5D"/>
    <w:rsid w:val="002F450A"/>
    <w:rsid w:val="002F48F6"/>
    <w:rsid w:val="002F4C8B"/>
    <w:rsid w:val="002F6B38"/>
    <w:rsid w:val="002F70A7"/>
    <w:rsid w:val="002F7DE6"/>
    <w:rsid w:val="002F7FBB"/>
    <w:rsid w:val="00301644"/>
    <w:rsid w:val="00303033"/>
    <w:rsid w:val="003042A6"/>
    <w:rsid w:val="0030778A"/>
    <w:rsid w:val="003105AF"/>
    <w:rsid w:val="00310D09"/>
    <w:rsid w:val="00311E2A"/>
    <w:rsid w:val="00312928"/>
    <w:rsid w:val="00314299"/>
    <w:rsid w:val="00314429"/>
    <w:rsid w:val="00314F2E"/>
    <w:rsid w:val="003212CC"/>
    <w:rsid w:val="003214EC"/>
    <w:rsid w:val="00322016"/>
    <w:rsid w:val="0032269E"/>
    <w:rsid w:val="00327FF3"/>
    <w:rsid w:val="00330716"/>
    <w:rsid w:val="00331A24"/>
    <w:rsid w:val="00333330"/>
    <w:rsid w:val="00333628"/>
    <w:rsid w:val="0033423D"/>
    <w:rsid w:val="0033446A"/>
    <w:rsid w:val="00335908"/>
    <w:rsid w:val="00340566"/>
    <w:rsid w:val="00342626"/>
    <w:rsid w:val="0034360A"/>
    <w:rsid w:val="00343AC1"/>
    <w:rsid w:val="00351573"/>
    <w:rsid w:val="0035241E"/>
    <w:rsid w:val="00353A41"/>
    <w:rsid w:val="00354AB8"/>
    <w:rsid w:val="00355A39"/>
    <w:rsid w:val="00360A4A"/>
    <w:rsid w:val="00370B6C"/>
    <w:rsid w:val="0037244B"/>
    <w:rsid w:val="00372AE9"/>
    <w:rsid w:val="00373460"/>
    <w:rsid w:val="00373D66"/>
    <w:rsid w:val="00375AD3"/>
    <w:rsid w:val="00375BD5"/>
    <w:rsid w:val="003763AF"/>
    <w:rsid w:val="0037679F"/>
    <w:rsid w:val="00377653"/>
    <w:rsid w:val="003816AB"/>
    <w:rsid w:val="00385BF6"/>
    <w:rsid w:val="003860F5"/>
    <w:rsid w:val="0038650C"/>
    <w:rsid w:val="00386778"/>
    <w:rsid w:val="003909A3"/>
    <w:rsid w:val="003909D0"/>
    <w:rsid w:val="00391BEB"/>
    <w:rsid w:val="00393FFC"/>
    <w:rsid w:val="0039489A"/>
    <w:rsid w:val="00394977"/>
    <w:rsid w:val="003A2669"/>
    <w:rsid w:val="003A61D9"/>
    <w:rsid w:val="003A641B"/>
    <w:rsid w:val="003A6CF6"/>
    <w:rsid w:val="003B01CC"/>
    <w:rsid w:val="003B136F"/>
    <w:rsid w:val="003B276E"/>
    <w:rsid w:val="003B3D88"/>
    <w:rsid w:val="003B7AF1"/>
    <w:rsid w:val="003C2168"/>
    <w:rsid w:val="003C32B9"/>
    <w:rsid w:val="003C3975"/>
    <w:rsid w:val="003C6488"/>
    <w:rsid w:val="003C6998"/>
    <w:rsid w:val="003D2942"/>
    <w:rsid w:val="003D39F9"/>
    <w:rsid w:val="003D48A5"/>
    <w:rsid w:val="003D52E1"/>
    <w:rsid w:val="003E2620"/>
    <w:rsid w:val="003E3F50"/>
    <w:rsid w:val="003E4DED"/>
    <w:rsid w:val="003E4FF2"/>
    <w:rsid w:val="003E56FC"/>
    <w:rsid w:val="003E6013"/>
    <w:rsid w:val="003F2927"/>
    <w:rsid w:val="003F2CAD"/>
    <w:rsid w:val="003F33B8"/>
    <w:rsid w:val="003F3F69"/>
    <w:rsid w:val="003F75F7"/>
    <w:rsid w:val="004019F2"/>
    <w:rsid w:val="004020DC"/>
    <w:rsid w:val="004065A3"/>
    <w:rsid w:val="0040677A"/>
    <w:rsid w:val="00406A8C"/>
    <w:rsid w:val="00410681"/>
    <w:rsid w:val="00411623"/>
    <w:rsid w:val="00414935"/>
    <w:rsid w:val="004150C0"/>
    <w:rsid w:val="004176E3"/>
    <w:rsid w:val="00417886"/>
    <w:rsid w:val="004179D1"/>
    <w:rsid w:val="00420646"/>
    <w:rsid w:val="00421FDC"/>
    <w:rsid w:val="0042511C"/>
    <w:rsid w:val="00425954"/>
    <w:rsid w:val="0042761F"/>
    <w:rsid w:val="004334B5"/>
    <w:rsid w:val="00436FAD"/>
    <w:rsid w:val="00441060"/>
    <w:rsid w:val="004419FA"/>
    <w:rsid w:val="0044271A"/>
    <w:rsid w:val="00444DBD"/>
    <w:rsid w:val="00445753"/>
    <w:rsid w:val="00445794"/>
    <w:rsid w:val="0044618C"/>
    <w:rsid w:val="00447FED"/>
    <w:rsid w:val="00452F11"/>
    <w:rsid w:val="0045322B"/>
    <w:rsid w:val="004562D7"/>
    <w:rsid w:val="0045636C"/>
    <w:rsid w:val="00456672"/>
    <w:rsid w:val="004572E1"/>
    <w:rsid w:val="00464EDF"/>
    <w:rsid w:val="0046551E"/>
    <w:rsid w:val="00465975"/>
    <w:rsid w:val="00465AF4"/>
    <w:rsid w:val="00466F98"/>
    <w:rsid w:val="00466FEE"/>
    <w:rsid w:val="004675ED"/>
    <w:rsid w:val="00471080"/>
    <w:rsid w:val="0047158B"/>
    <w:rsid w:val="00471603"/>
    <w:rsid w:val="004723AF"/>
    <w:rsid w:val="004731ED"/>
    <w:rsid w:val="004735FF"/>
    <w:rsid w:val="0047688D"/>
    <w:rsid w:val="0048116B"/>
    <w:rsid w:val="004821FB"/>
    <w:rsid w:val="00482E07"/>
    <w:rsid w:val="0049059B"/>
    <w:rsid w:val="004936C1"/>
    <w:rsid w:val="00494968"/>
    <w:rsid w:val="0049513A"/>
    <w:rsid w:val="004956D7"/>
    <w:rsid w:val="00495C2E"/>
    <w:rsid w:val="00495C59"/>
    <w:rsid w:val="00496F17"/>
    <w:rsid w:val="004A18A8"/>
    <w:rsid w:val="004A1B71"/>
    <w:rsid w:val="004A1C07"/>
    <w:rsid w:val="004A43F2"/>
    <w:rsid w:val="004A542D"/>
    <w:rsid w:val="004A5444"/>
    <w:rsid w:val="004A78F1"/>
    <w:rsid w:val="004A7FC5"/>
    <w:rsid w:val="004B026E"/>
    <w:rsid w:val="004B4F9B"/>
    <w:rsid w:val="004B5406"/>
    <w:rsid w:val="004C0844"/>
    <w:rsid w:val="004C0A3E"/>
    <w:rsid w:val="004C0DCA"/>
    <w:rsid w:val="004C1227"/>
    <w:rsid w:val="004C1C54"/>
    <w:rsid w:val="004C5643"/>
    <w:rsid w:val="004C6085"/>
    <w:rsid w:val="004C7E69"/>
    <w:rsid w:val="004D0F73"/>
    <w:rsid w:val="004D2345"/>
    <w:rsid w:val="004D252A"/>
    <w:rsid w:val="004D4030"/>
    <w:rsid w:val="004D49E3"/>
    <w:rsid w:val="004D6962"/>
    <w:rsid w:val="004E0A3E"/>
    <w:rsid w:val="004E3A16"/>
    <w:rsid w:val="004E4D9C"/>
    <w:rsid w:val="004E7057"/>
    <w:rsid w:val="004E7780"/>
    <w:rsid w:val="004F08FF"/>
    <w:rsid w:val="004F0A1F"/>
    <w:rsid w:val="004F29BC"/>
    <w:rsid w:val="004F4E81"/>
    <w:rsid w:val="004F530A"/>
    <w:rsid w:val="004F63F8"/>
    <w:rsid w:val="004F7A33"/>
    <w:rsid w:val="00500EA8"/>
    <w:rsid w:val="005013BA"/>
    <w:rsid w:val="00501917"/>
    <w:rsid w:val="00504EC4"/>
    <w:rsid w:val="00505BA0"/>
    <w:rsid w:val="00506625"/>
    <w:rsid w:val="0050728A"/>
    <w:rsid w:val="005078DB"/>
    <w:rsid w:val="005105CD"/>
    <w:rsid w:val="0051087C"/>
    <w:rsid w:val="00510950"/>
    <w:rsid w:val="005112B3"/>
    <w:rsid w:val="00513B28"/>
    <w:rsid w:val="005146C7"/>
    <w:rsid w:val="00514FEC"/>
    <w:rsid w:val="00516D61"/>
    <w:rsid w:val="00521120"/>
    <w:rsid w:val="00523FB0"/>
    <w:rsid w:val="00525D42"/>
    <w:rsid w:val="00532C14"/>
    <w:rsid w:val="00533C36"/>
    <w:rsid w:val="00533DC3"/>
    <w:rsid w:val="00534102"/>
    <w:rsid w:val="00535AC8"/>
    <w:rsid w:val="00535FFF"/>
    <w:rsid w:val="00536AD1"/>
    <w:rsid w:val="00537954"/>
    <w:rsid w:val="0054100E"/>
    <w:rsid w:val="00544036"/>
    <w:rsid w:val="00544119"/>
    <w:rsid w:val="005503EC"/>
    <w:rsid w:val="00552F6A"/>
    <w:rsid w:val="00555084"/>
    <w:rsid w:val="00557634"/>
    <w:rsid w:val="0056013D"/>
    <w:rsid w:val="0056041D"/>
    <w:rsid w:val="0056046C"/>
    <w:rsid w:val="005614C7"/>
    <w:rsid w:val="00561DB9"/>
    <w:rsid w:val="00562ACA"/>
    <w:rsid w:val="0056431F"/>
    <w:rsid w:val="00564FE2"/>
    <w:rsid w:val="00565815"/>
    <w:rsid w:val="00571448"/>
    <w:rsid w:val="00572889"/>
    <w:rsid w:val="005733EE"/>
    <w:rsid w:val="0057385F"/>
    <w:rsid w:val="0057493A"/>
    <w:rsid w:val="00575F2E"/>
    <w:rsid w:val="00576551"/>
    <w:rsid w:val="00577016"/>
    <w:rsid w:val="005776BE"/>
    <w:rsid w:val="00577A3F"/>
    <w:rsid w:val="00580C48"/>
    <w:rsid w:val="00582BC6"/>
    <w:rsid w:val="00582FB6"/>
    <w:rsid w:val="00583E26"/>
    <w:rsid w:val="00586F2A"/>
    <w:rsid w:val="00589713"/>
    <w:rsid w:val="005909A7"/>
    <w:rsid w:val="005924E5"/>
    <w:rsid w:val="00593077"/>
    <w:rsid w:val="0059494C"/>
    <w:rsid w:val="0059516E"/>
    <w:rsid w:val="005966D3"/>
    <w:rsid w:val="005967D5"/>
    <w:rsid w:val="005A1046"/>
    <w:rsid w:val="005A58DA"/>
    <w:rsid w:val="005A7BDE"/>
    <w:rsid w:val="005B3050"/>
    <w:rsid w:val="005B47E2"/>
    <w:rsid w:val="005B5E56"/>
    <w:rsid w:val="005C28B0"/>
    <w:rsid w:val="005C3B37"/>
    <w:rsid w:val="005C46BA"/>
    <w:rsid w:val="005C6192"/>
    <w:rsid w:val="005C7EFF"/>
    <w:rsid w:val="005D0AD8"/>
    <w:rsid w:val="005D0C76"/>
    <w:rsid w:val="005D2791"/>
    <w:rsid w:val="005D7C04"/>
    <w:rsid w:val="005E0B79"/>
    <w:rsid w:val="005E1490"/>
    <w:rsid w:val="005E3254"/>
    <w:rsid w:val="005E65CF"/>
    <w:rsid w:val="005E7FED"/>
    <w:rsid w:val="005F0E1D"/>
    <w:rsid w:val="005F1BF4"/>
    <w:rsid w:val="005F2784"/>
    <w:rsid w:val="00600020"/>
    <w:rsid w:val="00600948"/>
    <w:rsid w:val="00600D16"/>
    <w:rsid w:val="00600FCC"/>
    <w:rsid w:val="0060474F"/>
    <w:rsid w:val="0060505E"/>
    <w:rsid w:val="00605835"/>
    <w:rsid w:val="00606777"/>
    <w:rsid w:val="0060705B"/>
    <w:rsid w:val="006101FA"/>
    <w:rsid w:val="006110A4"/>
    <w:rsid w:val="00611CD9"/>
    <w:rsid w:val="0061239F"/>
    <w:rsid w:val="006126D9"/>
    <w:rsid w:val="00613239"/>
    <w:rsid w:val="006143EF"/>
    <w:rsid w:val="00614FC1"/>
    <w:rsid w:val="006167CD"/>
    <w:rsid w:val="0061694B"/>
    <w:rsid w:val="00616D18"/>
    <w:rsid w:val="00620970"/>
    <w:rsid w:val="00621870"/>
    <w:rsid w:val="00623CB4"/>
    <w:rsid w:val="00624AA0"/>
    <w:rsid w:val="0062589D"/>
    <w:rsid w:val="0062791C"/>
    <w:rsid w:val="00627EF1"/>
    <w:rsid w:val="00627FC1"/>
    <w:rsid w:val="00631EA0"/>
    <w:rsid w:val="00632DBD"/>
    <w:rsid w:val="00635631"/>
    <w:rsid w:val="006368B7"/>
    <w:rsid w:val="00641292"/>
    <w:rsid w:val="006414A1"/>
    <w:rsid w:val="00642D87"/>
    <w:rsid w:val="00644648"/>
    <w:rsid w:val="00644E92"/>
    <w:rsid w:val="006461CC"/>
    <w:rsid w:val="0065008C"/>
    <w:rsid w:val="00651737"/>
    <w:rsid w:val="0065424C"/>
    <w:rsid w:val="0065525F"/>
    <w:rsid w:val="006560C5"/>
    <w:rsid w:val="00662CE6"/>
    <w:rsid w:val="00664C7B"/>
    <w:rsid w:val="0066628E"/>
    <w:rsid w:val="00667263"/>
    <w:rsid w:val="00670830"/>
    <w:rsid w:val="00670D13"/>
    <w:rsid w:val="006715F4"/>
    <w:rsid w:val="00671E74"/>
    <w:rsid w:val="00673C02"/>
    <w:rsid w:val="00674F8C"/>
    <w:rsid w:val="00677CE3"/>
    <w:rsid w:val="00681128"/>
    <w:rsid w:val="00681E80"/>
    <w:rsid w:val="00682197"/>
    <w:rsid w:val="0068290A"/>
    <w:rsid w:val="006830C3"/>
    <w:rsid w:val="00683445"/>
    <w:rsid w:val="006851A9"/>
    <w:rsid w:val="00685874"/>
    <w:rsid w:val="006863FD"/>
    <w:rsid w:val="00686799"/>
    <w:rsid w:val="006879A1"/>
    <w:rsid w:val="00687F4E"/>
    <w:rsid w:val="006927E0"/>
    <w:rsid w:val="00695759"/>
    <w:rsid w:val="0069C82C"/>
    <w:rsid w:val="006A06F1"/>
    <w:rsid w:val="006A1368"/>
    <w:rsid w:val="006A2016"/>
    <w:rsid w:val="006A2329"/>
    <w:rsid w:val="006A26FC"/>
    <w:rsid w:val="006B029D"/>
    <w:rsid w:val="006B0781"/>
    <w:rsid w:val="006B255F"/>
    <w:rsid w:val="006B2B02"/>
    <w:rsid w:val="006B2D08"/>
    <w:rsid w:val="006B31B3"/>
    <w:rsid w:val="006B3505"/>
    <w:rsid w:val="006B37A4"/>
    <w:rsid w:val="006B577A"/>
    <w:rsid w:val="006B613C"/>
    <w:rsid w:val="006B70E4"/>
    <w:rsid w:val="006C164D"/>
    <w:rsid w:val="006C1691"/>
    <w:rsid w:val="006C2D79"/>
    <w:rsid w:val="006C5678"/>
    <w:rsid w:val="006C57C2"/>
    <w:rsid w:val="006C58F6"/>
    <w:rsid w:val="006C648E"/>
    <w:rsid w:val="006C6F97"/>
    <w:rsid w:val="006C7CEF"/>
    <w:rsid w:val="006D0353"/>
    <w:rsid w:val="006D0734"/>
    <w:rsid w:val="006D1C58"/>
    <w:rsid w:val="006D2278"/>
    <w:rsid w:val="006D2330"/>
    <w:rsid w:val="006D45C8"/>
    <w:rsid w:val="006D6478"/>
    <w:rsid w:val="006D6752"/>
    <w:rsid w:val="006D71E7"/>
    <w:rsid w:val="006E0B5A"/>
    <w:rsid w:val="006E1ABA"/>
    <w:rsid w:val="006E34BD"/>
    <w:rsid w:val="006E3748"/>
    <w:rsid w:val="006E4DD7"/>
    <w:rsid w:val="006F1105"/>
    <w:rsid w:val="006F2757"/>
    <w:rsid w:val="006F55AE"/>
    <w:rsid w:val="006F570B"/>
    <w:rsid w:val="006F6BE4"/>
    <w:rsid w:val="006F6ED2"/>
    <w:rsid w:val="006F7305"/>
    <w:rsid w:val="00700835"/>
    <w:rsid w:val="00701BC5"/>
    <w:rsid w:val="00706ACB"/>
    <w:rsid w:val="00707C0B"/>
    <w:rsid w:val="007108FB"/>
    <w:rsid w:val="00711C25"/>
    <w:rsid w:val="00712D77"/>
    <w:rsid w:val="00713150"/>
    <w:rsid w:val="00720DC1"/>
    <w:rsid w:val="00721FAE"/>
    <w:rsid w:val="0072316A"/>
    <w:rsid w:val="007231FC"/>
    <w:rsid w:val="00723DC0"/>
    <w:rsid w:val="007246AC"/>
    <w:rsid w:val="00724EE7"/>
    <w:rsid w:val="0072680D"/>
    <w:rsid w:val="00726E1E"/>
    <w:rsid w:val="00726EE2"/>
    <w:rsid w:val="00726FB9"/>
    <w:rsid w:val="007270C5"/>
    <w:rsid w:val="007306E6"/>
    <w:rsid w:val="007368A4"/>
    <w:rsid w:val="0073755C"/>
    <w:rsid w:val="007405C5"/>
    <w:rsid w:val="00744A69"/>
    <w:rsid w:val="007466F8"/>
    <w:rsid w:val="00746770"/>
    <w:rsid w:val="00747BB0"/>
    <w:rsid w:val="00747D10"/>
    <w:rsid w:val="007530FB"/>
    <w:rsid w:val="007553B0"/>
    <w:rsid w:val="00755E2D"/>
    <w:rsid w:val="00756AE7"/>
    <w:rsid w:val="00760EE3"/>
    <w:rsid w:val="00763116"/>
    <w:rsid w:val="00764773"/>
    <w:rsid w:val="007723C3"/>
    <w:rsid w:val="00774DE0"/>
    <w:rsid w:val="00774FB9"/>
    <w:rsid w:val="0077500A"/>
    <w:rsid w:val="00778604"/>
    <w:rsid w:val="00780A45"/>
    <w:rsid w:val="007813EE"/>
    <w:rsid w:val="007819E2"/>
    <w:rsid w:val="00781D71"/>
    <w:rsid w:val="0078408E"/>
    <w:rsid w:val="00784D53"/>
    <w:rsid w:val="007872D3"/>
    <w:rsid w:val="00790A09"/>
    <w:rsid w:val="00791B8A"/>
    <w:rsid w:val="00792655"/>
    <w:rsid w:val="00792B2F"/>
    <w:rsid w:val="007A1307"/>
    <w:rsid w:val="007A2505"/>
    <w:rsid w:val="007A2F31"/>
    <w:rsid w:val="007A5D70"/>
    <w:rsid w:val="007A654E"/>
    <w:rsid w:val="007A68BF"/>
    <w:rsid w:val="007A7A7D"/>
    <w:rsid w:val="007B00D9"/>
    <w:rsid w:val="007B1228"/>
    <w:rsid w:val="007B12FD"/>
    <w:rsid w:val="007B3F20"/>
    <w:rsid w:val="007B48E3"/>
    <w:rsid w:val="007B6362"/>
    <w:rsid w:val="007C4B00"/>
    <w:rsid w:val="007D0812"/>
    <w:rsid w:val="007D083B"/>
    <w:rsid w:val="007D1785"/>
    <w:rsid w:val="007D1C6B"/>
    <w:rsid w:val="007D3C0F"/>
    <w:rsid w:val="007D53B8"/>
    <w:rsid w:val="007D5CC5"/>
    <w:rsid w:val="007D6BE7"/>
    <w:rsid w:val="007E16F5"/>
    <w:rsid w:val="007E2267"/>
    <w:rsid w:val="007E2E35"/>
    <w:rsid w:val="007E3D23"/>
    <w:rsid w:val="007E4975"/>
    <w:rsid w:val="007E5743"/>
    <w:rsid w:val="007E5A8E"/>
    <w:rsid w:val="007E5ADA"/>
    <w:rsid w:val="007E6DF7"/>
    <w:rsid w:val="007E6EE6"/>
    <w:rsid w:val="007E71A7"/>
    <w:rsid w:val="007F0142"/>
    <w:rsid w:val="007F2789"/>
    <w:rsid w:val="007F43FC"/>
    <w:rsid w:val="007F7783"/>
    <w:rsid w:val="00801BD7"/>
    <w:rsid w:val="00801EAA"/>
    <w:rsid w:val="00802076"/>
    <w:rsid w:val="00802373"/>
    <w:rsid w:val="00804C21"/>
    <w:rsid w:val="008050AC"/>
    <w:rsid w:val="00806674"/>
    <w:rsid w:val="008079BE"/>
    <w:rsid w:val="00813A59"/>
    <w:rsid w:val="00815AAF"/>
    <w:rsid w:val="008209F4"/>
    <w:rsid w:val="008236E0"/>
    <w:rsid w:val="008271C0"/>
    <w:rsid w:val="00827E09"/>
    <w:rsid w:val="008314EF"/>
    <w:rsid w:val="00832893"/>
    <w:rsid w:val="00833B95"/>
    <w:rsid w:val="00834DC7"/>
    <w:rsid w:val="00836178"/>
    <w:rsid w:val="00837BC2"/>
    <w:rsid w:val="00842E3F"/>
    <w:rsid w:val="0084335A"/>
    <w:rsid w:val="0084580D"/>
    <w:rsid w:val="008513C3"/>
    <w:rsid w:val="00852EE8"/>
    <w:rsid w:val="00854788"/>
    <w:rsid w:val="00856037"/>
    <w:rsid w:val="00857D76"/>
    <w:rsid w:val="00857EBC"/>
    <w:rsid w:val="008604A1"/>
    <w:rsid w:val="00861A09"/>
    <w:rsid w:val="00861F4B"/>
    <w:rsid w:val="008624FD"/>
    <w:rsid w:val="00863AFE"/>
    <w:rsid w:val="00864506"/>
    <w:rsid w:val="00865279"/>
    <w:rsid w:val="0086549D"/>
    <w:rsid w:val="00865E2C"/>
    <w:rsid w:val="0086680D"/>
    <w:rsid w:val="00870511"/>
    <w:rsid w:val="008718DE"/>
    <w:rsid w:val="008722AF"/>
    <w:rsid w:val="00872A5F"/>
    <w:rsid w:val="00874F6B"/>
    <w:rsid w:val="00876AB4"/>
    <w:rsid w:val="00876C18"/>
    <w:rsid w:val="00881F43"/>
    <w:rsid w:val="00882CD6"/>
    <w:rsid w:val="00885D13"/>
    <w:rsid w:val="00890349"/>
    <w:rsid w:val="0089062C"/>
    <w:rsid w:val="00891441"/>
    <w:rsid w:val="0089396B"/>
    <w:rsid w:val="0089452F"/>
    <w:rsid w:val="00895009"/>
    <w:rsid w:val="00895781"/>
    <w:rsid w:val="00895B5E"/>
    <w:rsid w:val="00895ED6"/>
    <w:rsid w:val="00896B9B"/>
    <w:rsid w:val="00897AC1"/>
    <w:rsid w:val="00897FFD"/>
    <w:rsid w:val="008A1BF2"/>
    <w:rsid w:val="008A1E24"/>
    <w:rsid w:val="008A23E2"/>
    <w:rsid w:val="008A293C"/>
    <w:rsid w:val="008A5C34"/>
    <w:rsid w:val="008A786A"/>
    <w:rsid w:val="008B1129"/>
    <w:rsid w:val="008B1914"/>
    <w:rsid w:val="008B51FA"/>
    <w:rsid w:val="008C035A"/>
    <w:rsid w:val="008C082A"/>
    <w:rsid w:val="008C13F0"/>
    <w:rsid w:val="008C1516"/>
    <w:rsid w:val="008C16AC"/>
    <w:rsid w:val="008C194D"/>
    <w:rsid w:val="008C1F80"/>
    <w:rsid w:val="008C227F"/>
    <w:rsid w:val="008C4D8E"/>
    <w:rsid w:val="008C520C"/>
    <w:rsid w:val="008C611B"/>
    <w:rsid w:val="008C693A"/>
    <w:rsid w:val="008C7DE2"/>
    <w:rsid w:val="008C7E36"/>
    <w:rsid w:val="008D17EB"/>
    <w:rsid w:val="008D53F4"/>
    <w:rsid w:val="008D638A"/>
    <w:rsid w:val="008D7F5B"/>
    <w:rsid w:val="008E000D"/>
    <w:rsid w:val="008E1C83"/>
    <w:rsid w:val="008E1E0D"/>
    <w:rsid w:val="008E3661"/>
    <w:rsid w:val="008E685A"/>
    <w:rsid w:val="008E6C99"/>
    <w:rsid w:val="008E73C7"/>
    <w:rsid w:val="008F0C27"/>
    <w:rsid w:val="008F2612"/>
    <w:rsid w:val="008F359A"/>
    <w:rsid w:val="008F4803"/>
    <w:rsid w:val="008F6569"/>
    <w:rsid w:val="008F6BDE"/>
    <w:rsid w:val="008F76B8"/>
    <w:rsid w:val="009019C3"/>
    <w:rsid w:val="00903D08"/>
    <w:rsid w:val="00904C7E"/>
    <w:rsid w:val="00904F73"/>
    <w:rsid w:val="00905C50"/>
    <w:rsid w:val="0091075F"/>
    <w:rsid w:val="00910B7D"/>
    <w:rsid w:val="00913F2A"/>
    <w:rsid w:val="009161BE"/>
    <w:rsid w:val="00916679"/>
    <w:rsid w:val="009171CF"/>
    <w:rsid w:val="00917AE5"/>
    <w:rsid w:val="00920D99"/>
    <w:rsid w:val="00920DAA"/>
    <w:rsid w:val="00924F07"/>
    <w:rsid w:val="009301B1"/>
    <w:rsid w:val="00932C04"/>
    <w:rsid w:val="00933D99"/>
    <w:rsid w:val="0093661B"/>
    <w:rsid w:val="00940335"/>
    <w:rsid w:val="00940E07"/>
    <w:rsid w:val="0094200E"/>
    <w:rsid w:val="0094268B"/>
    <w:rsid w:val="009426E2"/>
    <w:rsid w:val="00943BEC"/>
    <w:rsid w:val="0094669E"/>
    <w:rsid w:val="009467CF"/>
    <w:rsid w:val="009479CB"/>
    <w:rsid w:val="0095014B"/>
    <w:rsid w:val="00954179"/>
    <w:rsid w:val="00955382"/>
    <w:rsid w:val="009606B6"/>
    <w:rsid w:val="0096085A"/>
    <w:rsid w:val="009616B5"/>
    <w:rsid w:val="00965F14"/>
    <w:rsid w:val="00967F6E"/>
    <w:rsid w:val="00972895"/>
    <w:rsid w:val="00972DF0"/>
    <w:rsid w:val="0097324F"/>
    <w:rsid w:val="009743F4"/>
    <w:rsid w:val="00976E88"/>
    <w:rsid w:val="009814BB"/>
    <w:rsid w:val="00981D0E"/>
    <w:rsid w:val="009825AC"/>
    <w:rsid w:val="009834E6"/>
    <w:rsid w:val="0098602F"/>
    <w:rsid w:val="0098752E"/>
    <w:rsid w:val="009878EE"/>
    <w:rsid w:val="00990140"/>
    <w:rsid w:val="00991401"/>
    <w:rsid w:val="00997D46"/>
    <w:rsid w:val="009A1420"/>
    <w:rsid w:val="009A24F4"/>
    <w:rsid w:val="009A2B8D"/>
    <w:rsid w:val="009A359E"/>
    <w:rsid w:val="009A6D5E"/>
    <w:rsid w:val="009A76D3"/>
    <w:rsid w:val="009B0D86"/>
    <w:rsid w:val="009B1758"/>
    <w:rsid w:val="009B471F"/>
    <w:rsid w:val="009B5452"/>
    <w:rsid w:val="009B5A67"/>
    <w:rsid w:val="009C0E36"/>
    <w:rsid w:val="009C1319"/>
    <w:rsid w:val="009C17E6"/>
    <w:rsid w:val="009C2A5C"/>
    <w:rsid w:val="009C2C92"/>
    <w:rsid w:val="009C3981"/>
    <w:rsid w:val="009C3CCE"/>
    <w:rsid w:val="009C5991"/>
    <w:rsid w:val="009C6257"/>
    <w:rsid w:val="009C7C4D"/>
    <w:rsid w:val="009C7CAE"/>
    <w:rsid w:val="009D16BF"/>
    <w:rsid w:val="009D2038"/>
    <w:rsid w:val="009D2C09"/>
    <w:rsid w:val="009D2D3B"/>
    <w:rsid w:val="009D47DA"/>
    <w:rsid w:val="009D56CE"/>
    <w:rsid w:val="009D7439"/>
    <w:rsid w:val="009D755C"/>
    <w:rsid w:val="009D7B24"/>
    <w:rsid w:val="009E0FDA"/>
    <w:rsid w:val="009E1781"/>
    <w:rsid w:val="009E1BFC"/>
    <w:rsid w:val="009E7D06"/>
    <w:rsid w:val="009F089D"/>
    <w:rsid w:val="009F10CA"/>
    <w:rsid w:val="009F2005"/>
    <w:rsid w:val="009F285B"/>
    <w:rsid w:val="009F37CA"/>
    <w:rsid w:val="009F41B9"/>
    <w:rsid w:val="009F48E7"/>
    <w:rsid w:val="009F64B6"/>
    <w:rsid w:val="009F691C"/>
    <w:rsid w:val="009F76DF"/>
    <w:rsid w:val="009F7D3A"/>
    <w:rsid w:val="00A00406"/>
    <w:rsid w:val="00A01571"/>
    <w:rsid w:val="00A01F29"/>
    <w:rsid w:val="00A02317"/>
    <w:rsid w:val="00A03B97"/>
    <w:rsid w:val="00A03CDF"/>
    <w:rsid w:val="00A04224"/>
    <w:rsid w:val="00A045F7"/>
    <w:rsid w:val="00A04619"/>
    <w:rsid w:val="00A06342"/>
    <w:rsid w:val="00A06D91"/>
    <w:rsid w:val="00A06DDD"/>
    <w:rsid w:val="00A11A7B"/>
    <w:rsid w:val="00A12A65"/>
    <w:rsid w:val="00A15640"/>
    <w:rsid w:val="00A16022"/>
    <w:rsid w:val="00A169FB"/>
    <w:rsid w:val="00A1722D"/>
    <w:rsid w:val="00A177AA"/>
    <w:rsid w:val="00A17AF7"/>
    <w:rsid w:val="00A20FD8"/>
    <w:rsid w:val="00A2178F"/>
    <w:rsid w:val="00A23621"/>
    <w:rsid w:val="00A242D3"/>
    <w:rsid w:val="00A250CA"/>
    <w:rsid w:val="00A27093"/>
    <w:rsid w:val="00A2754B"/>
    <w:rsid w:val="00A31066"/>
    <w:rsid w:val="00A3198F"/>
    <w:rsid w:val="00A324F3"/>
    <w:rsid w:val="00A3371F"/>
    <w:rsid w:val="00A34F92"/>
    <w:rsid w:val="00A35459"/>
    <w:rsid w:val="00A36EF0"/>
    <w:rsid w:val="00A373D0"/>
    <w:rsid w:val="00A43C37"/>
    <w:rsid w:val="00A44B41"/>
    <w:rsid w:val="00A47733"/>
    <w:rsid w:val="00A5302B"/>
    <w:rsid w:val="00A53CFC"/>
    <w:rsid w:val="00A56E02"/>
    <w:rsid w:val="00A57A38"/>
    <w:rsid w:val="00A57DA0"/>
    <w:rsid w:val="00A6012C"/>
    <w:rsid w:val="00A61EE0"/>
    <w:rsid w:val="00A62263"/>
    <w:rsid w:val="00A629C3"/>
    <w:rsid w:val="00A62B83"/>
    <w:rsid w:val="00A6310F"/>
    <w:rsid w:val="00A6783D"/>
    <w:rsid w:val="00A71337"/>
    <w:rsid w:val="00A7184C"/>
    <w:rsid w:val="00A72A78"/>
    <w:rsid w:val="00A74E48"/>
    <w:rsid w:val="00A77C13"/>
    <w:rsid w:val="00A80609"/>
    <w:rsid w:val="00A80E3B"/>
    <w:rsid w:val="00A8438E"/>
    <w:rsid w:val="00A846F6"/>
    <w:rsid w:val="00A859ED"/>
    <w:rsid w:val="00A86E1C"/>
    <w:rsid w:val="00A90875"/>
    <w:rsid w:val="00A944A9"/>
    <w:rsid w:val="00A970F6"/>
    <w:rsid w:val="00A97843"/>
    <w:rsid w:val="00A97DAE"/>
    <w:rsid w:val="00AA1904"/>
    <w:rsid w:val="00AA694A"/>
    <w:rsid w:val="00AB06D7"/>
    <w:rsid w:val="00AB174D"/>
    <w:rsid w:val="00AB1D76"/>
    <w:rsid w:val="00AB303E"/>
    <w:rsid w:val="00AB3C0B"/>
    <w:rsid w:val="00AB6E98"/>
    <w:rsid w:val="00AC081B"/>
    <w:rsid w:val="00AC0D56"/>
    <w:rsid w:val="00AC1429"/>
    <w:rsid w:val="00AC1893"/>
    <w:rsid w:val="00AC6152"/>
    <w:rsid w:val="00AD19F1"/>
    <w:rsid w:val="00AD2FE8"/>
    <w:rsid w:val="00AD5ED4"/>
    <w:rsid w:val="00AD6198"/>
    <w:rsid w:val="00AD6356"/>
    <w:rsid w:val="00AE3E54"/>
    <w:rsid w:val="00AE3FEF"/>
    <w:rsid w:val="00AE4865"/>
    <w:rsid w:val="00AE6E52"/>
    <w:rsid w:val="00AF0782"/>
    <w:rsid w:val="00AF2204"/>
    <w:rsid w:val="00AF33B6"/>
    <w:rsid w:val="00AF3EAA"/>
    <w:rsid w:val="00AF4D05"/>
    <w:rsid w:val="00AF5906"/>
    <w:rsid w:val="00AF5B7F"/>
    <w:rsid w:val="00AF76D6"/>
    <w:rsid w:val="00B033ED"/>
    <w:rsid w:val="00B06429"/>
    <w:rsid w:val="00B06A24"/>
    <w:rsid w:val="00B10473"/>
    <w:rsid w:val="00B1104D"/>
    <w:rsid w:val="00B121BC"/>
    <w:rsid w:val="00B1301E"/>
    <w:rsid w:val="00B131CA"/>
    <w:rsid w:val="00B13699"/>
    <w:rsid w:val="00B14010"/>
    <w:rsid w:val="00B15358"/>
    <w:rsid w:val="00B209DD"/>
    <w:rsid w:val="00B23703"/>
    <w:rsid w:val="00B23C69"/>
    <w:rsid w:val="00B2419E"/>
    <w:rsid w:val="00B24B87"/>
    <w:rsid w:val="00B251AD"/>
    <w:rsid w:val="00B2567B"/>
    <w:rsid w:val="00B259E9"/>
    <w:rsid w:val="00B25DFF"/>
    <w:rsid w:val="00B30E83"/>
    <w:rsid w:val="00B31141"/>
    <w:rsid w:val="00B317B4"/>
    <w:rsid w:val="00B31DE9"/>
    <w:rsid w:val="00B31E6D"/>
    <w:rsid w:val="00B44FEA"/>
    <w:rsid w:val="00B45E74"/>
    <w:rsid w:val="00B50980"/>
    <w:rsid w:val="00B50E50"/>
    <w:rsid w:val="00B5245B"/>
    <w:rsid w:val="00B549C9"/>
    <w:rsid w:val="00B558D8"/>
    <w:rsid w:val="00B5590F"/>
    <w:rsid w:val="00B611CC"/>
    <w:rsid w:val="00B63B7C"/>
    <w:rsid w:val="00B63FE6"/>
    <w:rsid w:val="00B66046"/>
    <w:rsid w:val="00B671BE"/>
    <w:rsid w:val="00B67601"/>
    <w:rsid w:val="00B71ABA"/>
    <w:rsid w:val="00B7587A"/>
    <w:rsid w:val="00B801A1"/>
    <w:rsid w:val="00B801CA"/>
    <w:rsid w:val="00B80E3B"/>
    <w:rsid w:val="00B81326"/>
    <w:rsid w:val="00B83F5E"/>
    <w:rsid w:val="00B85519"/>
    <w:rsid w:val="00B86B6D"/>
    <w:rsid w:val="00B87205"/>
    <w:rsid w:val="00B8727A"/>
    <w:rsid w:val="00B87F37"/>
    <w:rsid w:val="00B904D9"/>
    <w:rsid w:val="00B91469"/>
    <w:rsid w:val="00B917D1"/>
    <w:rsid w:val="00B93D59"/>
    <w:rsid w:val="00B93EB5"/>
    <w:rsid w:val="00B94465"/>
    <w:rsid w:val="00B95474"/>
    <w:rsid w:val="00B96CCC"/>
    <w:rsid w:val="00B9713F"/>
    <w:rsid w:val="00BA0AE9"/>
    <w:rsid w:val="00BA3B7E"/>
    <w:rsid w:val="00BA4B88"/>
    <w:rsid w:val="00BA5A29"/>
    <w:rsid w:val="00BB2847"/>
    <w:rsid w:val="00BB3994"/>
    <w:rsid w:val="00BB597D"/>
    <w:rsid w:val="00BB5BE8"/>
    <w:rsid w:val="00BB793C"/>
    <w:rsid w:val="00BC13EC"/>
    <w:rsid w:val="00BC2987"/>
    <w:rsid w:val="00BC46CD"/>
    <w:rsid w:val="00BC4726"/>
    <w:rsid w:val="00BC49AA"/>
    <w:rsid w:val="00BC4A10"/>
    <w:rsid w:val="00BC4C76"/>
    <w:rsid w:val="00BC51CA"/>
    <w:rsid w:val="00BC6E77"/>
    <w:rsid w:val="00BC7E0D"/>
    <w:rsid w:val="00BD0BFE"/>
    <w:rsid w:val="00BD0C65"/>
    <w:rsid w:val="00BD1E8A"/>
    <w:rsid w:val="00BD4CE1"/>
    <w:rsid w:val="00BD5775"/>
    <w:rsid w:val="00BD582A"/>
    <w:rsid w:val="00BD789B"/>
    <w:rsid w:val="00BE0EA2"/>
    <w:rsid w:val="00BE123E"/>
    <w:rsid w:val="00BE37B4"/>
    <w:rsid w:val="00BE40B4"/>
    <w:rsid w:val="00BE46D2"/>
    <w:rsid w:val="00BE56C9"/>
    <w:rsid w:val="00BE5F15"/>
    <w:rsid w:val="00BE6328"/>
    <w:rsid w:val="00BE7D16"/>
    <w:rsid w:val="00BF18EE"/>
    <w:rsid w:val="00BF1BA3"/>
    <w:rsid w:val="00BF7ADF"/>
    <w:rsid w:val="00BF7CFE"/>
    <w:rsid w:val="00C00CF9"/>
    <w:rsid w:val="00C02622"/>
    <w:rsid w:val="00C04401"/>
    <w:rsid w:val="00C05B48"/>
    <w:rsid w:val="00C05F6C"/>
    <w:rsid w:val="00C07AEF"/>
    <w:rsid w:val="00C07FE0"/>
    <w:rsid w:val="00C14A71"/>
    <w:rsid w:val="00C168B2"/>
    <w:rsid w:val="00C203A1"/>
    <w:rsid w:val="00C20D2B"/>
    <w:rsid w:val="00C211B2"/>
    <w:rsid w:val="00C2191A"/>
    <w:rsid w:val="00C22E0B"/>
    <w:rsid w:val="00C246E3"/>
    <w:rsid w:val="00C24862"/>
    <w:rsid w:val="00C24EF1"/>
    <w:rsid w:val="00C25210"/>
    <w:rsid w:val="00C26AD3"/>
    <w:rsid w:val="00C3058A"/>
    <w:rsid w:val="00C326A1"/>
    <w:rsid w:val="00C327D9"/>
    <w:rsid w:val="00C32852"/>
    <w:rsid w:val="00C33AF8"/>
    <w:rsid w:val="00C352B9"/>
    <w:rsid w:val="00C35957"/>
    <w:rsid w:val="00C3637D"/>
    <w:rsid w:val="00C40304"/>
    <w:rsid w:val="00C426BF"/>
    <w:rsid w:val="00C42D71"/>
    <w:rsid w:val="00C43418"/>
    <w:rsid w:val="00C44B67"/>
    <w:rsid w:val="00C4645B"/>
    <w:rsid w:val="00C47402"/>
    <w:rsid w:val="00C536A5"/>
    <w:rsid w:val="00C56002"/>
    <w:rsid w:val="00C561B5"/>
    <w:rsid w:val="00C56AFE"/>
    <w:rsid w:val="00C60105"/>
    <w:rsid w:val="00C6209D"/>
    <w:rsid w:val="00C63CAF"/>
    <w:rsid w:val="00C6739A"/>
    <w:rsid w:val="00C6752D"/>
    <w:rsid w:val="00C70A3C"/>
    <w:rsid w:val="00C73E21"/>
    <w:rsid w:val="00C7432D"/>
    <w:rsid w:val="00C751A8"/>
    <w:rsid w:val="00C75946"/>
    <w:rsid w:val="00C75A59"/>
    <w:rsid w:val="00C76FDB"/>
    <w:rsid w:val="00C806D4"/>
    <w:rsid w:val="00C806FD"/>
    <w:rsid w:val="00C80E5A"/>
    <w:rsid w:val="00C8131B"/>
    <w:rsid w:val="00C81364"/>
    <w:rsid w:val="00C826A2"/>
    <w:rsid w:val="00C83236"/>
    <w:rsid w:val="00C84192"/>
    <w:rsid w:val="00C84A41"/>
    <w:rsid w:val="00C84F8C"/>
    <w:rsid w:val="00C85B48"/>
    <w:rsid w:val="00C85D33"/>
    <w:rsid w:val="00C90BB2"/>
    <w:rsid w:val="00C96A96"/>
    <w:rsid w:val="00CA4C46"/>
    <w:rsid w:val="00CA5694"/>
    <w:rsid w:val="00CA59CE"/>
    <w:rsid w:val="00CA6C27"/>
    <w:rsid w:val="00CA7CA2"/>
    <w:rsid w:val="00CB1ACF"/>
    <w:rsid w:val="00CB3CA0"/>
    <w:rsid w:val="00CB56A8"/>
    <w:rsid w:val="00CB6188"/>
    <w:rsid w:val="00CC0C2B"/>
    <w:rsid w:val="00CC266B"/>
    <w:rsid w:val="00CC2DD9"/>
    <w:rsid w:val="00CC35BF"/>
    <w:rsid w:val="00CC5474"/>
    <w:rsid w:val="00CC79B8"/>
    <w:rsid w:val="00CC7C40"/>
    <w:rsid w:val="00CC7C86"/>
    <w:rsid w:val="00CD071C"/>
    <w:rsid w:val="00CD1069"/>
    <w:rsid w:val="00CD1071"/>
    <w:rsid w:val="00CD1B19"/>
    <w:rsid w:val="00CD3B4C"/>
    <w:rsid w:val="00CD3E5B"/>
    <w:rsid w:val="00CD44DF"/>
    <w:rsid w:val="00CD5A47"/>
    <w:rsid w:val="00CE03DB"/>
    <w:rsid w:val="00CE0EFF"/>
    <w:rsid w:val="00CE1872"/>
    <w:rsid w:val="00CE2FC6"/>
    <w:rsid w:val="00CE3BF9"/>
    <w:rsid w:val="00CE627F"/>
    <w:rsid w:val="00CE7297"/>
    <w:rsid w:val="00CE7E6F"/>
    <w:rsid w:val="00CF14E0"/>
    <w:rsid w:val="00CF28AF"/>
    <w:rsid w:val="00CF2B4E"/>
    <w:rsid w:val="00CF3FE8"/>
    <w:rsid w:val="00CF57B2"/>
    <w:rsid w:val="00CF79AD"/>
    <w:rsid w:val="00D00296"/>
    <w:rsid w:val="00D00CD0"/>
    <w:rsid w:val="00D013E5"/>
    <w:rsid w:val="00D01AC8"/>
    <w:rsid w:val="00D022E5"/>
    <w:rsid w:val="00D03536"/>
    <w:rsid w:val="00D06799"/>
    <w:rsid w:val="00D06C2D"/>
    <w:rsid w:val="00D07DD8"/>
    <w:rsid w:val="00D10F4F"/>
    <w:rsid w:val="00D116B2"/>
    <w:rsid w:val="00D1196C"/>
    <w:rsid w:val="00D13F71"/>
    <w:rsid w:val="00D163BF"/>
    <w:rsid w:val="00D1F087"/>
    <w:rsid w:val="00D2098B"/>
    <w:rsid w:val="00D22219"/>
    <w:rsid w:val="00D2250C"/>
    <w:rsid w:val="00D23014"/>
    <w:rsid w:val="00D24025"/>
    <w:rsid w:val="00D26024"/>
    <w:rsid w:val="00D277E4"/>
    <w:rsid w:val="00D279C3"/>
    <w:rsid w:val="00D27C8A"/>
    <w:rsid w:val="00D27FF3"/>
    <w:rsid w:val="00D30843"/>
    <w:rsid w:val="00D3566F"/>
    <w:rsid w:val="00D35E38"/>
    <w:rsid w:val="00D410B3"/>
    <w:rsid w:val="00D447C0"/>
    <w:rsid w:val="00D44F51"/>
    <w:rsid w:val="00D45370"/>
    <w:rsid w:val="00D477CC"/>
    <w:rsid w:val="00D47C62"/>
    <w:rsid w:val="00D47D19"/>
    <w:rsid w:val="00D57EE2"/>
    <w:rsid w:val="00D60F00"/>
    <w:rsid w:val="00D61083"/>
    <w:rsid w:val="00D625D9"/>
    <w:rsid w:val="00D626BE"/>
    <w:rsid w:val="00D67048"/>
    <w:rsid w:val="00D67622"/>
    <w:rsid w:val="00D67704"/>
    <w:rsid w:val="00D717C4"/>
    <w:rsid w:val="00D73076"/>
    <w:rsid w:val="00D74307"/>
    <w:rsid w:val="00D75AF2"/>
    <w:rsid w:val="00D76371"/>
    <w:rsid w:val="00D77404"/>
    <w:rsid w:val="00D81AC5"/>
    <w:rsid w:val="00D81F1F"/>
    <w:rsid w:val="00D846EA"/>
    <w:rsid w:val="00D85F53"/>
    <w:rsid w:val="00D86D2D"/>
    <w:rsid w:val="00D87D1C"/>
    <w:rsid w:val="00D87DA2"/>
    <w:rsid w:val="00D9056F"/>
    <w:rsid w:val="00D91AD0"/>
    <w:rsid w:val="00D91FB5"/>
    <w:rsid w:val="00D93802"/>
    <w:rsid w:val="00D93DDF"/>
    <w:rsid w:val="00D9471A"/>
    <w:rsid w:val="00D9505E"/>
    <w:rsid w:val="00D95D05"/>
    <w:rsid w:val="00DA27C5"/>
    <w:rsid w:val="00DA310F"/>
    <w:rsid w:val="00DA57A7"/>
    <w:rsid w:val="00DA5E28"/>
    <w:rsid w:val="00DB0102"/>
    <w:rsid w:val="00DB2347"/>
    <w:rsid w:val="00DB2EA6"/>
    <w:rsid w:val="00DB30E5"/>
    <w:rsid w:val="00DB31E1"/>
    <w:rsid w:val="00DB50B2"/>
    <w:rsid w:val="00DB77BC"/>
    <w:rsid w:val="00DB795C"/>
    <w:rsid w:val="00DC1A3E"/>
    <w:rsid w:val="00DC5448"/>
    <w:rsid w:val="00DC58C7"/>
    <w:rsid w:val="00DC69AC"/>
    <w:rsid w:val="00DD1310"/>
    <w:rsid w:val="00DD1582"/>
    <w:rsid w:val="00DD32F3"/>
    <w:rsid w:val="00DD5DA5"/>
    <w:rsid w:val="00DE0AE1"/>
    <w:rsid w:val="00DE25D5"/>
    <w:rsid w:val="00DE426C"/>
    <w:rsid w:val="00DE4A85"/>
    <w:rsid w:val="00DE77FE"/>
    <w:rsid w:val="00DE7862"/>
    <w:rsid w:val="00DF0E13"/>
    <w:rsid w:val="00DF2E6E"/>
    <w:rsid w:val="00DF3782"/>
    <w:rsid w:val="00DF4A25"/>
    <w:rsid w:val="00DF538D"/>
    <w:rsid w:val="00DF5AFF"/>
    <w:rsid w:val="00E01416"/>
    <w:rsid w:val="00E020BD"/>
    <w:rsid w:val="00E03442"/>
    <w:rsid w:val="00E06A5F"/>
    <w:rsid w:val="00E06D1E"/>
    <w:rsid w:val="00E06EA1"/>
    <w:rsid w:val="00E07D45"/>
    <w:rsid w:val="00E103C2"/>
    <w:rsid w:val="00E1158F"/>
    <w:rsid w:val="00E131D9"/>
    <w:rsid w:val="00E251C2"/>
    <w:rsid w:val="00E31661"/>
    <w:rsid w:val="00E34BB7"/>
    <w:rsid w:val="00E35F27"/>
    <w:rsid w:val="00E40E00"/>
    <w:rsid w:val="00E420D6"/>
    <w:rsid w:val="00E4543E"/>
    <w:rsid w:val="00E46067"/>
    <w:rsid w:val="00E47400"/>
    <w:rsid w:val="00E5011C"/>
    <w:rsid w:val="00E504F4"/>
    <w:rsid w:val="00E510E3"/>
    <w:rsid w:val="00E53E61"/>
    <w:rsid w:val="00E545D1"/>
    <w:rsid w:val="00E55F6B"/>
    <w:rsid w:val="00E56CA6"/>
    <w:rsid w:val="00E621F4"/>
    <w:rsid w:val="00E6256A"/>
    <w:rsid w:val="00E6479E"/>
    <w:rsid w:val="00E65437"/>
    <w:rsid w:val="00E65DEA"/>
    <w:rsid w:val="00E67836"/>
    <w:rsid w:val="00E7051D"/>
    <w:rsid w:val="00E713DA"/>
    <w:rsid w:val="00E721A1"/>
    <w:rsid w:val="00E72E3F"/>
    <w:rsid w:val="00E8008D"/>
    <w:rsid w:val="00E8086E"/>
    <w:rsid w:val="00E858F0"/>
    <w:rsid w:val="00E900D4"/>
    <w:rsid w:val="00E94A75"/>
    <w:rsid w:val="00E94D44"/>
    <w:rsid w:val="00EA3D01"/>
    <w:rsid w:val="00EA437A"/>
    <w:rsid w:val="00EA533E"/>
    <w:rsid w:val="00EA7DC7"/>
    <w:rsid w:val="00EB1A66"/>
    <w:rsid w:val="00EB36F1"/>
    <w:rsid w:val="00EB5FEF"/>
    <w:rsid w:val="00EC0343"/>
    <w:rsid w:val="00EC23F6"/>
    <w:rsid w:val="00EC3C2D"/>
    <w:rsid w:val="00EC4821"/>
    <w:rsid w:val="00EC63A6"/>
    <w:rsid w:val="00EC7E1D"/>
    <w:rsid w:val="00ED04FE"/>
    <w:rsid w:val="00ED07A5"/>
    <w:rsid w:val="00ED18DF"/>
    <w:rsid w:val="00ED1B92"/>
    <w:rsid w:val="00ED1C36"/>
    <w:rsid w:val="00ED2A91"/>
    <w:rsid w:val="00ED32CC"/>
    <w:rsid w:val="00ED66A3"/>
    <w:rsid w:val="00ED7A90"/>
    <w:rsid w:val="00EE3EF4"/>
    <w:rsid w:val="00EE3F60"/>
    <w:rsid w:val="00EE586F"/>
    <w:rsid w:val="00EE6724"/>
    <w:rsid w:val="00EE75B0"/>
    <w:rsid w:val="00EF2A73"/>
    <w:rsid w:val="00EF2B7D"/>
    <w:rsid w:val="00EF400E"/>
    <w:rsid w:val="00EF4014"/>
    <w:rsid w:val="00EF6122"/>
    <w:rsid w:val="00EF75F3"/>
    <w:rsid w:val="00EF7781"/>
    <w:rsid w:val="00F00653"/>
    <w:rsid w:val="00F040CD"/>
    <w:rsid w:val="00F0569D"/>
    <w:rsid w:val="00F05CAA"/>
    <w:rsid w:val="00F06F21"/>
    <w:rsid w:val="00F10076"/>
    <w:rsid w:val="00F14874"/>
    <w:rsid w:val="00F20F04"/>
    <w:rsid w:val="00F21BAE"/>
    <w:rsid w:val="00F21C4A"/>
    <w:rsid w:val="00F24B0C"/>
    <w:rsid w:val="00F24C32"/>
    <w:rsid w:val="00F26DC7"/>
    <w:rsid w:val="00F31CE6"/>
    <w:rsid w:val="00F31DF3"/>
    <w:rsid w:val="00F326A5"/>
    <w:rsid w:val="00F32B06"/>
    <w:rsid w:val="00F3382F"/>
    <w:rsid w:val="00F35A8F"/>
    <w:rsid w:val="00F3630A"/>
    <w:rsid w:val="00F363D6"/>
    <w:rsid w:val="00F37B56"/>
    <w:rsid w:val="00F37BAD"/>
    <w:rsid w:val="00F37EF6"/>
    <w:rsid w:val="00F4055D"/>
    <w:rsid w:val="00F40A84"/>
    <w:rsid w:val="00F4111B"/>
    <w:rsid w:val="00F41C9F"/>
    <w:rsid w:val="00F4502C"/>
    <w:rsid w:val="00F51FED"/>
    <w:rsid w:val="00F522E5"/>
    <w:rsid w:val="00F56A53"/>
    <w:rsid w:val="00F56BBD"/>
    <w:rsid w:val="00F61750"/>
    <w:rsid w:val="00F648D7"/>
    <w:rsid w:val="00F6617E"/>
    <w:rsid w:val="00F67EC3"/>
    <w:rsid w:val="00F708A0"/>
    <w:rsid w:val="00F70D96"/>
    <w:rsid w:val="00F71586"/>
    <w:rsid w:val="00F71F94"/>
    <w:rsid w:val="00F7640C"/>
    <w:rsid w:val="00F76486"/>
    <w:rsid w:val="00F77D37"/>
    <w:rsid w:val="00F77DCC"/>
    <w:rsid w:val="00F800EA"/>
    <w:rsid w:val="00F80D83"/>
    <w:rsid w:val="00F8288C"/>
    <w:rsid w:val="00F829B5"/>
    <w:rsid w:val="00F82BC5"/>
    <w:rsid w:val="00F84664"/>
    <w:rsid w:val="00F85132"/>
    <w:rsid w:val="00F85E74"/>
    <w:rsid w:val="00F91834"/>
    <w:rsid w:val="00F92125"/>
    <w:rsid w:val="00F93187"/>
    <w:rsid w:val="00F964F1"/>
    <w:rsid w:val="00F975FE"/>
    <w:rsid w:val="00FA12D2"/>
    <w:rsid w:val="00FA3123"/>
    <w:rsid w:val="00FA3790"/>
    <w:rsid w:val="00FA51B3"/>
    <w:rsid w:val="00FB1186"/>
    <w:rsid w:val="00FB1E25"/>
    <w:rsid w:val="00FB4415"/>
    <w:rsid w:val="00FB451A"/>
    <w:rsid w:val="00FC1799"/>
    <w:rsid w:val="00FC3E8D"/>
    <w:rsid w:val="00FD033C"/>
    <w:rsid w:val="00FD0886"/>
    <w:rsid w:val="00FD2D0F"/>
    <w:rsid w:val="00FD5B9E"/>
    <w:rsid w:val="00FD7738"/>
    <w:rsid w:val="00FE153D"/>
    <w:rsid w:val="00FE483E"/>
    <w:rsid w:val="00FE5A07"/>
    <w:rsid w:val="00FE63CB"/>
    <w:rsid w:val="00FE7005"/>
    <w:rsid w:val="00FE7B37"/>
    <w:rsid w:val="00FF0033"/>
    <w:rsid w:val="00FF1B11"/>
    <w:rsid w:val="00FF31C2"/>
    <w:rsid w:val="00FF3B51"/>
    <w:rsid w:val="00FF3E8D"/>
    <w:rsid w:val="00FF5E37"/>
    <w:rsid w:val="01AE86A0"/>
    <w:rsid w:val="023C4854"/>
    <w:rsid w:val="023F5A1F"/>
    <w:rsid w:val="025D67D4"/>
    <w:rsid w:val="0269B4EB"/>
    <w:rsid w:val="028133B0"/>
    <w:rsid w:val="029A3B1D"/>
    <w:rsid w:val="02BB42EE"/>
    <w:rsid w:val="02D5C15F"/>
    <w:rsid w:val="02DCF77A"/>
    <w:rsid w:val="02EAD722"/>
    <w:rsid w:val="03AAD109"/>
    <w:rsid w:val="03C8DCF3"/>
    <w:rsid w:val="03CA0FA4"/>
    <w:rsid w:val="03D3FB44"/>
    <w:rsid w:val="03EC1549"/>
    <w:rsid w:val="0407CCA5"/>
    <w:rsid w:val="040A5421"/>
    <w:rsid w:val="0437E3DF"/>
    <w:rsid w:val="04434E90"/>
    <w:rsid w:val="0475AFBE"/>
    <w:rsid w:val="048028CC"/>
    <w:rsid w:val="0495DBEB"/>
    <w:rsid w:val="04AD0A37"/>
    <w:rsid w:val="04B6596D"/>
    <w:rsid w:val="04C2B341"/>
    <w:rsid w:val="04CAE6C7"/>
    <w:rsid w:val="04D535D0"/>
    <w:rsid w:val="04F7F907"/>
    <w:rsid w:val="050F4039"/>
    <w:rsid w:val="0515C7E2"/>
    <w:rsid w:val="05182979"/>
    <w:rsid w:val="0560ECD6"/>
    <w:rsid w:val="05D6D9A6"/>
    <w:rsid w:val="06F28CC4"/>
    <w:rsid w:val="06FCBD37"/>
    <w:rsid w:val="070046CD"/>
    <w:rsid w:val="0701B066"/>
    <w:rsid w:val="0710C3BD"/>
    <w:rsid w:val="0711F69B"/>
    <w:rsid w:val="0714F79E"/>
    <w:rsid w:val="073EF9A5"/>
    <w:rsid w:val="075A7D75"/>
    <w:rsid w:val="075C9259"/>
    <w:rsid w:val="075F9F4E"/>
    <w:rsid w:val="077D69F4"/>
    <w:rsid w:val="0789E847"/>
    <w:rsid w:val="07C5D7A6"/>
    <w:rsid w:val="07CE3218"/>
    <w:rsid w:val="07DA05F3"/>
    <w:rsid w:val="07DBF57B"/>
    <w:rsid w:val="0813430D"/>
    <w:rsid w:val="0841F327"/>
    <w:rsid w:val="08AA7D7B"/>
    <w:rsid w:val="08DF3A5D"/>
    <w:rsid w:val="090E7A68"/>
    <w:rsid w:val="095A20C0"/>
    <w:rsid w:val="09F0C7D0"/>
    <w:rsid w:val="09F8928C"/>
    <w:rsid w:val="09FD6084"/>
    <w:rsid w:val="0A64E750"/>
    <w:rsid w:val="0A7F0B4F"/>
    <w:rsid w:val="0AA4C891"/>
    <w:rsid w:val="0AB67EE7"/>
    <w:rsid w:val="0AE8F394"/>
    <w:rsid w:val="0B130414"/>
    <w:rsid w:val="0B6B95CB"/>
    <w:rsid w:val="0B8D01D9"/>
    <w:rsid w:val="0B994615"/>
    <w:rsid w:val="0BB26E72"/>
    <w:rsid w:val="0BB4B019"/>
    <w:rsid w:val="0BB9FD2D"/>
    <w:rsid w:val="0BD9F90D"/>
    <w:rsid w:val="0BF9CE51"/>
    <w:rsid w:val="0C26E230"/>
    <w:rsid w:val="0C461B2A"/>
    <w:rsid w:val="0C7855BC"/>
    <w:rsid w:val="0C79C9D8"/>
    <w:rsid w:val="0CA0DF28"/>
    <w:rsid w:val="0CEB771D"/>
    <w:rsid w:val="0D0E2EC1"/>
    <w:rsid w:val="0D249A55"/>
    <w:rsid w:val="0D2A610F"/>
    <w:rsid w:val="0D7CF4D1"/>
    <w:rsid w:val="0DA65CD0"/>
    <w:rsid w:val="0DABF5A8"/>
    <w:rsid w:val="0DED5329"/>
    <w:rsid w:val="0DF02DC4"/>
    <w:rsid w:val="0E07C5D0"/>
    <w:rsid w:val="0E125BBD"/>
    <w:rsid w:val="0E231DC9"/>
    <w:rsid w:val="0E2EFD13"/>
    <w:rsid w:val="0E52F975"/>
    <w:rsid w:val="0E699B8D"/>
    <w:rsid w:val="0E7E9BF0"/>
    <w:rsid w:val="0EC503A5"/>
    <w:rsid w:val="0ED8DF3E"/>
    <w:rsid w:val="0F2EE542"/>
    <w:rsid w:val="0F415E18"/>
    <w:rsid w:val="0F6564DC"/>
    <w:rsid w:val="0FD208F9"/>
    <w:rsid w:val="0FFEFA15"/>
    <w:rsid w:val="102C5FD0"/>
    <w:rsid w:val="1038E56A"/>
    <w:rsid w:val="106F844E"/>
    <w:rsid w:val="107D8AB8"/>
    <w:rsid w:val="10CEFD5A"/>
    <w:rsid w:val="10ED0392"/>
    <w:rsid w:val="1103749F"/>
    <w:rsid w:val="11AA8179"/>
    <w:rsid w:val="11B63CB2"/>
    <w:rsid w:val="11E99A31"/>
    <w:rsid w:val="1244EC41"/>
    <w:rsid w:val="1255C7BD"/>
    <w:rsid w:val="12A8066C"/>
    <w:rsid w:val="12BC7754"/>
    <w:rsid w:val="12E3C55B"/>
    <w:rsid w:val="1329BE4A"/>
    <w:rsid w:val="134059B5"/>
    <w:rsid w:val="1349F84F"/>
    <w:rsid w:val="13A26243"/>
    <w:rsid w:val="13A8EB81"/>
    <w:rsid w:val="13AB2ACC"/>
    <w:rsid w:val="13D35499"/>
    <w:rsid w:val="1406B9D0"/>
    <w:rsid w:val="14077861"/>
    <w:rsid w:val="142FD015"/>
    <w:rsid w:val="143345B3"/>
    <w:rsid w:val="144600E2"/>
    <w:rsid w:val="145C5967"/>
    <w:rsid w:val="14A54367"/>
    <w:rsid w:val="14E1FF72"/>
    <w:rsid w:val="14ECCFB4"/>
    <w:rsid w:val="1502E7DA"/>
    <w:rsid w:val="15B4F7DC"/>
    <w:rsid w:val="15DFE23A"/>
    <w:rsid w:val="15F63A1B"/>
    <w:rsid w:val="164255DF"/>
    <w:rsid w:val="167F2A9A"/>
    <w:rsid w:val="16AD73E7"/>
    <w:rsid w:val="16FB5ECF"/>
    <w:rsid w:val="170B857D"/>
    <w:rsid w:val="17299636"/>
    <w:rsid w:val="17827D3A"/>
    <w:rsid w:val="17B7E498"/>
    <w:rsid w:val="17C5E45A"/>
    <w:rsid w:val="17CBFE73"/>
    <w:rsid w:val="17D17A87"/>
    <w:rsid w:val="17D49B3D"/>
    <w:rsid w:val="17D937CD"/>
    <w:rsid w:val="18045FCD"/>
    <w:rsid w:val="18257E36"/>
    <w:rsid w:val="182CD349"/>
    <w:rsid w:val="18C560C0"/>
    <w:rsid w:val="18CBD4E0"/>
    <w:rsid w:val="19043326"/>
    <w:rsid w:val="19500F21"/>
    <w:rsid w:val="1955AD5C"/>
    <w:rsid w:val="19731325"/>
    <w:rsid w:val="198BCFBC"/>
    <w:rsid w:val="19D46B1F"/>
    <w:rsid w:val="1A4C8C95"/>
    <w:rsid w:val="1A991C0E"/>
    <w:rsid w:val="1AF4FA8C"/>
    <w:rsid w:val="1B066632"/>
    <w:rsid w:val="1B4393B1"/>
    <w:rsid w:val="1B4B2470"/>
    <w:rsid w:val="1B742E67"/>
    <w:rsid w:val="1B86603A"/>
    <w:rsid w:val="1B905082"/>
    <w:rsid w:val="1B9AE48B"/>
    <w:rsid w:val="1B9F7028"/>
    <w:rsid w:val="1C0EF584"/>
    <w:rsid w:val="1C5BC3EE"/>
    <w:rsid w:val="1C66D221"/>
    <w:rsid w:val="1CFA00A8"/>
    <w:rsid w:val="1CFEACE1"/>
    <w:rsid w:val="1D20C1DC"/>
    <w:rsid w:val="1D2F8105"/>
    <w:rsid w:val="1D36D98A"/>
    <w:rsid w:val="1D371A75"/>
    <w:rsid w:val="1D3B5EFD"/>
    <w:rsid w:val="1D440BAE"/>
    <w:rsid w:val="1D4679E2"/>
    <w:rsid w:val="1D66ECB1"/>
    <w:rsid w:val="1D842D57"/>
    <w:rsid w:val="1DC8CF4A"/>
    <w:rsid w:val="1DDA1E8F"/>
    <w:rsid w:val="1E16E1B4"/>
    <w:rsid w:val="1E348CF2"/>
    <w:rsid w:val="1E61B04A"/>
    <w:rsid w:val="1E623F34"/>
    <w:rsid w:val="1E6FB95B"/>
    <w:rsid w:val="1E991CA6"/>
    <w:rsid w:val="1E9D6178"/>
    <w:rsid w:val="1EBBAA87"/>
    <w:rsid w:val="1EF2D4D4"/>
    <w:rsid w:val="1F20E21D"/>
    <w:rsid w:val="1F68618E"/>
    <w:rsid w:val="1F98278F"/>
    <w:rsid w:val="1FA5BD3D"/>
    <w:rsid w:val="1FA8C04B"/>
    <w:rsid w:val="1FC831F7"/>
    <w:rsid w:val="1FD232E0"/>
    <w:rsid w:val="1FDD0F3B"/>
    <w:rsid w:val="200A78F7"/>
    <w:rsid w:val="2036B1E9"/>
    <w:rsid w:val="2042479D"/>
    <w:rsid w:val="2051BB82"/>
    <w:rsid w:val="207917B8"/>
    <w:rsid w:val="20C74C0D"/>
    <w:rsid w:val="20CDEA76"/>
    <w:rsid w:val="20E1C1B8"/>
    <w:rsid w:val="2123FDE0"/>
    <w:rsid w:val="21285D98"/>
    <w:rsid w:val="213D043D"/>
    <w:rsid w:val="2149FF97"/>
    <w:rsid w:val="2157BAC0"/>
    <w:rsid w:val="217C6F16"/>
    <w:rsid w:val="217D144E"/>
    <w:rsid w:val="21BB9200"/>
    <w:rsid w:val="21E0724B"/>
    <w:rsid w:val="21E2F828"/>
    <w:rsid w:val="225F0C4D"/>
    <w:rsid w:val="22A3C57A"/>
    <w:rsid w:val="22B568CA"/>
    <w:rsid w:val="22B9B25E"/>
    <w:rsid w:val="231ACDEF"/>
    <w:rsid w:val="23302E3E"/>
    <w:rsid w:val="233A060D"/>
    <w:rsid w:val="23680123"/>
    <w:rsid w:val="2383A42F"/>
    <w:rsid w:val="23895C44"/>
    <w:rsid w:val="23A1F561"/>
    <w:rsid w:val="23AFCA6D"/>
    <w:rsid w:val="241BA569"/>
    <w:rsid w:val="24585E70"/>
    <w:rsid w:val="246322A6"/>
    <w:rsid w:val="24916928"/>
    <w:rsid w:val="251A98EA"/>
    <w:rsid w:val="2527B48F"/>
    <w:rsid w:val="252FB74B"/>
    <w:rsid w:val="25521E40"/>
    <w:rsid w:val="25553A8C"/>
    <w:rsid w:val="2560A70B"/>
    <w:rsid w:val="257FBA11"/>
    <w:rsid w:val="25A775BF"/>
    <w:rsid w:val="25ABF9BC"/>
    <w:rsid w:val="25C9807D"/>
    <w:rsid w:val="260E5BDD"/>
    <w:rsid w:val="26171342"/>
    <w:rsid w:val="26201EE7"/>
    <w:rsid w:val="2630BD7E"/>
    <w:rsid w:val="2635CEA7"/>
    <w:rsid w:val="2643FB14"/>
    <w:rsid w:val="2648A584"/>
    <w:rsid w:val="268F429D"/>
    <w:rsid w:val="2698653E"/>
    <w:rsid w:val="26F7867E"/>
    <w:rsid w:val="271B8A72"/>
    <w:rsid w:val="2747452D"/>
    <w:rsid w:val="2759C474"/>
    <w:rsid w:val="27752E7A"/>
    <w:rsid w:val="27A28AC2"/>
    <w:rsid w:val="27EDCCFF"/>
    <w:rsid w:val="282513B1"/>
    <w:rsid w:val="282D347D"/>
    <w:rsid w:val="285239AC"/>
    <w:rsid w:val="2895DA6D"/>
    <w:rsid w:val="293D9185"/>
    <w:rsid w:val="295528EB"/>
    <w:rsid w:val="298F4101"/>
    <w:rsid w:val="299F6FC2"/>
    <w:rsid w:val="29C0DA7E"/>
    <w:rsid w:val="29E22A11"/>
    <w:rsid w:val="29E50DD8"/>
    <w:rsid w:val="29EE0A0D"/>
    <w:rsid w:val="29FD0582"/>
    <w:rsid w:val="2A000997"/>
    <w:rsid w:val="2A19EB90"/>
    <w:rsid w:val="2A1B44F8"/>
    <w:rsid w:val="2A21D794"/>
    <w:rsid w:val="2A30A614"/>
    <w:rsid w:val="2A532B34"/>
    <w:rsid w:val="2AC01830"/>
    <w:rsid w:val="2B05A3BA"/>
    <w:rsid w:val="2B10C121"/>
    <w:rsid w:val="2B3B4023"/>
    <w:rsid w:val="2BC000A7"/>
    <w:rsid w:val="2C09B387"/>
    <w:rsid w:val="2C15977D"/>
    <w:rsid w:val="2C2DB1A6"/>
    <w:rsid w:val="2C368A83"/>
    <w:rsid w:val="2C45769E"/>
    <w:rsid w:val="2CBA5360"/>
    <w:rsid w:val="2CD71084"/>
    <w:rsid w:val="2CEF642E"/>
    <w:rsid w:val="2D0F8761"/>
    <w:rsid w:val="2D3514B2"/>
    <w:rsid w:val="2D4B4F3B"/>
    <w:rsid w:val="2D93660B"/>
    <w:rsid w:val="2DB0E6EF"/>
    <w:rsid w:val="2DC69F34"/>
    <w:rsid w:val="2E0BB0D6"/>
    <w:rsid w:val="2E490592"/>
    <w:rsid w:val="2EAEEA2B"/>
    <w:rsid w:val="2EBC7AA0"/>
    <w:rsid w:val="2EC88D31"/>
    <w:rsid w:val="2ED1E830"/>
    <w:rsid w:val="2EE6C6D1"/>
    <w:rsid w:val="2EF3AB89"/>
    <w:rsid w:val="2F22CBAF"/>
    <w:rsid w:val="2F35E22C"/>
    <w:rsid w:val="2F420A9F"/>
    <w:rsid w:val="2F70F242"/>
    <w:rsid w:val="3001797F"/>
    <w:rsid w:val="300EB146"/>
    <w:rsid w:val="30169ECC"/>
    <w:rsid w:val="306327C8"/>
    <w:rsid w:val="3079734F"/>
    <w:rsid w:val="308C577C"/>
    <w:rsid w:val="30E38140"/>
    <w:rsid w:val="30F0A6C9"/>
    <w:rsid w:val="30FD331D"/>
    <w:rsid w:val="3122CBFD"/>
    <w:rsid w:val="3132879D"/>
    <w:rsid w:val="3151162D"/>
    <w:rsid w:val="3168368E"/>
    <w:rsid w:val="31699E60"/>
    <w:rsid w:val="316C93C6"/>
    <w:rsid w:val="317C3FB2"/>
    <w:rsid w:val="31AA5AA3"/>
    <w:rsid w:val="31E2F884"/>
    <w:rsid w:val="31EFE147"/>
    <w:rsid w:val="31FED02B"/>
    <w:rsid w:val="320FC5C6"/>
    <w:rsid w:val="322808DD"/>
    <w:rsid w:val="323DDBF5"/>
    <w:rsid w:val="325C876D"/>
    <w:rsid w:val="326210D1"/>
    <w:rsid w:val="329ADA97"/>
    <w:rsid w:val="329E1215"/>
    <w:rsid w:val="332F0B2E"/>
    <w:rsid w:val="332F347D"/>
    <w:rsid w:val="33465208"/>
    <w:rsid w:val="334BE389"/>
    <w:rsid w:val="33653DB9"/>
    <w:rsid w:val="336C68DA"/>
    <w:rsid w:val="33732A1E"/>
    <w:rsid w:val="337AFABD"/>
    <w:rsid w:val="33ACEA5E"/>
    <w:rsid w:val="33C4B570"/>
    <w:rsid w:val="33C7C8BA"/>
    <w:rsid w:val="33E52423"/>
    <w:rsid w:val="33F5C972"/>
    <w:rsid w:val="33F69F32"/>
    <w:rsid w:val="3421712E"/>
    <w:rsid w:val="34342E9A"/>
    <w:rsid w:val="343EE41C"/>
    <w:rsid w:val="343FC6E0"/>
    <w:rsid w:val="34622844"/>
    <w:rsid w:val="346E6F17"/>
    <w:rsid w:val="349A38D1"/>
    <w:rsid w:val="351A017E"/>
    <w:rsid w:val="358DB709"/>
    <w:rsid w:val="359AA338"/>
    <w:rsid w:val="35CED7A9"/>
    <w:rsid w:val="35F4BF9E"/>
    <w:rsid w:val="360B3A67"/>
    <w:rsid w:val="3634943D"/>
    <w:rsid w:val="3637EA3D"/>
    <w:rsid w:val="3649A5CE"/>
    <w:rsid w:val="364EF80B"/>
    <w:rsid w:val="3650AE12"/>
    <w:rsid w:val="3651BA92"/>
    <w:rsid w:val="3685E050"/>
    <w:rsid w:val="36AF23DD"/>
    <w:rsid w:val="36B675EF"/>
    <w:rsid w:val="36BD8167"/>
    <w:rsid w:val="36DDC7EC"/>
    <w:rsid w:val="36EF1A99"/>
    <w:rsid w:val="378F47DA"/>
    <w:rsid w:val="37908FFF"/>
    <w:rsid w:val="37B51C5B"/>
    <w:rsid w:val="3802A5A0"/>
    <w:rsid w:val="3803F0C9"/>
    <w:rsid w:val="38098C21"/>
    <w:rsid w:val="383B9D5D"/>
    <w:rsid w:val="387370A9"/>
    <w:rsid w:val="38786E8A"/>
    <w:rsid w:val="388A473F"/>
    <w:rsid w:val="392C96CE"/>
    <w:rsid w:val="3937690C"/>
    <w:rsid w:val="3979EAE9"/>
    <w:rsid w:val="398BDBF8"/>
    <w:rsid w:val="399E7601"/>
    <w:rsid w:val="39BBA864"/>
    <w:rsid w:val="39BD8112"/>
    <w:rsid w:val="39CBC2F3"/>
    <w:rsid w:val="39CCF588"/>
    <w:rsid w:val="39EE0A69"/>
    <w:rsid w:val="3A1BA1A1"/>
    <w:rsid w:val="3A2B2D77"/>
    <w:rsid w:val="3AA14825"/>
    <w:rsid w:val="3AAF0864"/>
    <w:rsid w:val="3AEDEE60"/>
    <w:rsid w:val="3B02F84B"/>
    <w:rsid w:val="3B1CC851"/>
    <w:rsid w:val="3B22692E"/>
    <w:rsid w:val="3B3809BA"/>
    <w:rsid w:val="3B3A4662"/>
    <w:rsid w:val="3B4BC0ED"/>
    <w:rsid w:val="3B859AC1"/>
    <w:rsid w:val="3B89DACA"/>
    <w:rsid w:val="3B9D8D9C"/>
    <w:rsid w:val="3B9FFE38"/>
    <w:rsid w:val="3BB6E733"/>
    <w:rsid w:val="3BC1E801"/>
    <w:rsid w:val="3BC4F96A"/>
    <w:rsid w:val="3BCDE733"/>
    <w:rsid w:val="3BCF3E43"/>
    <w:rsid w:val="3BEDE03C"/>
    <w:rsid w:val="3BEEDF74"/>
    <w:rsid w:val="3C086CC4"/>
    <w:rsid w:val="3C1E5615"/>
    <w:rsid w:val="3C2C7239"/>
    <w:rsid w:val="3C4FE0C6"/>
    <w:rsid w:val="3C7B8B12"/>
    <w:rsid w:val="3C8AA5C9"/>
    <w:rsid w:val="3C93C12B"/>
    <w:rsid w:val="3C95464B"/>
    <w:rsid w:val="3CD616C3"/>
    <w:rsid w:val="3CD761EC"/>
    <w:rsid w:val="3CF521D4"/>
    <w:rsid w:val="3D009591"/>
    <w:rsid w:val="3D12C050"/>
    <w:rsid w:val="3D251EDE"/>
    <w:rsid w:val="3D25AB2B"/>
    <w:rsid w:val="3D9217D9"/>
    <w:rsid w:val="3DE6A926"/>
    <w:rsid w:val="3E06B149"/>
    <w:rsid w:val="3E400CDA"/>
    <w:rsid w:val="3E561B27"/>
    <w:rsid w:val="3E6700A9"/>
    <w:rsid w:val="3E6716E2"/>
    <w:rsid w:val="3E6A2936"/>
    <w:rsid w:val="3EABAE80"/>
    <w:rsid w:val="3EBF4B7E"/>
    <w:rsid w:val="3F4D6E18"/>
    <w:rsid w:val="3F74FCB3"/>
    <w:rsid w:val="3F827987"/>
    <w:rsid w:val="3FE4BE96"/>
    <w:rsid w:val="3FF5DA51"/>
    <w:rsid w:val="40D6EA22"/>
    <w:rsid w:val="41338ED5"/>
    <w:rsid w:val="415F873C"/>
    <w:rsid w:val="418A9465"/>
    <w:rsid w:val="41994D2B"/>
    <w:rsid w:val="41E516CA"/>
    <w:rsid w:val="41F8E9F9"/>
    <w:rsid w:val="4204B45B"/>
    <w:rsid w:val="420F3FBC"/>
    <w:rsid w:val="4218B262"/>
    <w:rsid w:val="4236CE11"/>
    <w:rsid w:val="423E4567"/>
    <w:rsid w:val="429B4EE9"/>
    <w:rsid w:val="42A14917"/>
    <w:rsid w:val="42D244EF"/>
    <w:rsid w:val="42F0EAF3"/>
    <w:rsid w:val="430487CF"/>
    <w:rsid w:val="43215FA8"/>
    <w:rsid w:val="4351291B"/>
    <w:rsid w:val="435B0B80"/>
    <w:rsid w:val="43646358"/>
    <w:rsid w:val="438FBDB1"/>
    <w:rsid w:val="43E3E5B6"/>
    <w:rsid w:val="43F0E5E7"/>
    <w:rsid w:val="4425E4BF"/>
    <w:rsid w:val="44277239"/>
    <w:rsid w:val="4486DFAF"/>
    <w:rsid w:val="449B5FF7"/>
    <w:rsid w:val="44B4EABE"/>
    <w:rsid w:val="44CB85AD"/>
    <w:rsid w:val="44DC680D"/>
    <w:rsid w:val="44F27F19"/>
    <w:rsid w:val="4546E07E"/>
    <w:rsid w:val="4594280D"/>
    <w:rsid w:val="45B55758"/>
    <w:rsid w:val="45B5A8EE"/>
    <w:rsid w:val="464AD4B0"/>
    <w:rsid w:val="465163CB"/>
    <w:rsid w:val="46C6A392"/>
    <w:rsid w:val="46F731EF"/>
    <w:rsid w:val="4719A79E"/>
    <w:rsid w:val="476F2CFC"/>
    <w:rsid w:val="479BDBB6"/>
    <w:rsid w:val="47C1A2C9"/>
    <w:rsid w:val="47F58962"/>
    <w:rsid w:val="480B3621"/>
    <w:rsid w:val="483322FC"/>
    <w:rsid w:val="48554D01"/>
    <w:rsid w:val="4882D930"/>
    <w:rsid w:val="488742AC"/>
    <w:rsid w:val="48E1D793"/>
    <w:rsid w:val="48E3691B"/>
    <w:rsid w:val="48F771B0"/>
    <w:rsid w:val="4952C4AB"/>
    <w:rsid w:val="49678182"/>
    <w:rsid w:val="498656C1"/>
    <w:rsid w:val="49A085D5"/>
    <w:rsid w:val="49A1D3DD"/>
    <w:rsid w:val="49C1DA9C"/>
    <w:rsid w:val="49D39045"/>
    <w:rsid w:val="49DC02BD"/>
    <w:rsid w:val="4A23130D"/>
    <w:rsid w:val="4A2B4A41"/>
    <w:rsid w:val="4A76DCB7"/>
    <w:rsid w:val="4A77572D"/>
    <w:rsid w:val="4A934211"/>
    <w:rsid w:val="4A962404"/>
    <w:rsid w:val="4AA79BCE"/>
    <w:rsid w:val="4AA85018"/>
    <w:rsid w:val="4AAE3F72"/>
    <w:rsid w:val="4AF4EC37"/>
    <w:rsid w:val="4B12F3F4"/>
    <w:rsid w:val="4B1D6FED"/>
    <w:rsid w:val="4B23F822"/>
    <w:rsid w:val="4B440CF3"/>
    <w:rsid w:val="4B4E491B"/>
    <w:rsid w:val="4B5031E5"/>
    <w:rsid w:val="4B6B9E00"/>
    <w:rsid w:val="4BB23294"/>
    <w:rsid w:val="4BD04C7C"/>
    <w:rsid w:val="4BD86C6F"/>
    <w:rsid w:val="4BE98802"/>
    <w:rsid w:val="4C430A54"/>
    <w:rsid w:val="4C5A46F8"/>
    <w:rsid w:val="4C92385A"/>
    <w:rsid w:val="4C98AA1E"/>
    <w:rsid w:val="4CA78ECA"/>
    <w:rsid w:val="4CBD7AD3"/>
    <w:rsid w:val="4CECFF0B"/>
    <w:rsid w:val="4D155A18"/>
    <w:rsid w:val="4D279CBF"/>
    <w:rsid w:val="4D2C884B"/>
    <w:rsid w:val="4D5CDC81"/>
    <w:rsid w:val="4D74C7A5"/>
    <w:rsid w:val="4D7EF1BC"/>
    <w:rsid w:val="4E09138C"/>
    <w:rsid w:val="4E2C8CF9"/>
    <w:rsid w:val="4E3F3485"/>
    <w:rsid w:val="4E4AB2C0"/>
    <w:rsid w:val="4E585F19"/>
    <w:rsid w:val="4E5B98E4"/>
    <w:rsid w:val="4E5D0115"/>
    <w:rsid w:val="4E7F3B51"/>
    <w:rsid w:val="4E7FFA76"/>
    <w:rsid w:val="4ECD0DFE"/>
    <w:rsid w:val="4EEFF7F1"/>
    <w:rsid w:val="4EFE32B5"/>
    <w:rsid w:val="4F132957"/>
    <w:rsid w:val="4F1589E6"/>
    <w:rsid w:val="4F3DA917"/>
    <w:rsid w:val="4F663254"/>
    <w:rsid w:val="4FB9B062"/>
    <w:rsid w:val="4FD4FE8B"/>
    <w:rsid w:val="4FF627F5"/>
    <w:rsid w:val="4FFFE2B0"/>
    <w:rsid w:val="501E7FA9"/>
    <w:rsid w:val="50588AED"/>
    <w:rsid w:val="50A79859"/>
    <w:rsid w:val="50AD1D25"/>
    <w:rsid w:val="50AECC89"/>
    <w:rsid w:val="50DF2EB6"/>
    <w:rsid w:val="50E57C12"/>
    <w:rsid w:val="50F46241"/>
    <w:rsid w:val="51211A95"/>
    <w:rsid w:val="5197BC9E"/>
    <w:rsid w:val="51B80A1D"/>
    <w:rsid w:val="51D8A586"/>
    <w:rsid w:val="526A689B"/>
    <w:rsid w:val="52CA59D7"/>
    <w:rsid w:val="52EE596C"/>
    <w:rsid w:val="52F08E37"/>
    <w:rsid w:val="52F649E0"/>
    <w:rsid w:val="52FFFE1C"/>
    <w:rsid w:val="53208FA6"/>
    <w:rsid w:val="532DE717"/>
    <w:rsid w:val="5335268D"/>
    <w:rsid w:val="545521B8"/>
    <w:rsid w:val="546D6F67"/>
    <w:rsid w:val="5473435F"/>
    <w:rsid w:val="552B4C20"/>
    <w:rsid w:val="5538F16E"/>
    <w:rsid w:val="556E51CE"/>
    <w:rsid w:val="556EC4A0"/>
    <w:rsid w:val="561C252F"/>
    <w:rsid w:val="562BAA02"/>
    <w:rsid w:val="565A39E1"/>
    <w:rsid w:val="567711BA"/>
    <w:rsid w:val="5690DFA0"/>
    <w:rsid w:val="56ADFC8E"/>
    <w:rsid w:val="56E9A83B"/>
    <w:rsid w:val="56F515C6"/>
    <w:rsid w:val="5706AF62"/>
    <w:rsid w:val="5708326E"/>
    <w:rsid w:val="57215274"/>
    <w:rsid w:val="572C9521"/>
    <w:rsid w:val="5755DA35"/>
    <w:rsid w:val="576E0C3E"/>
    <w:rsid w:val="576F0292"/>
    <w:rsid w:val="577001A8"/>
    <w:rsid w:val="578707E6"/>
    <w:rsid w:val="57DE1CEA"/>
    <w:rsid w:val="58224C61"/>
    <w:rsid w:val="582B962C"/>
    <w:rsid w:val="5848312B"/>
    <w:rsid w:val="5864B9DB"/>
    <w:rsid w:val="58691A82"/>
    <w:rsid w:val="587897E7"/>
    <w:rsid w:val="5880028E"/>
    <w:rsid w:val="58834F95"/>
    <w:rsid w:val="58BDD8C8"/>
    <w:rsid w:val="5985574E"/>
    <w:rsid w:val="599D1249"/>
    <w:rsid w:val="59A46811"/>
    <w:rsid w:val="5A0653B5"/>
    <w:rsid w:val="5A21446B"/>
    <w:rsid w:val="5A973D73"/>
    <w:rsid w:val="5AB1CEC7"/>
    <w:rsid w:val="5B4A82DD"/>
    <w:rsid w:val="5B5C2361"/>
    <w:rsid w:val="5B7FD1ED"/>
    <w:rsid w:val="5BADFEE9"/>
    <w:rsid w:val="5BE0442E"/>
    <w:rsid w:val="5C0F0FB2"/>
    <w:rsid w:val="5C1777BA"/>
    <w:rsid w:val="5C1A2E8F"/>
    <w:rsid w:val="5C253B73"/>
    <w:rsid w:val="5C682D50"/>
    <w:rsid w:val="5CA6E062"/>
    <w:rsid w:val="5CBCF810"/>
    <w:rsid w:val="5CCBBFC8"/>
    <w:rsid w:val="5D248889"/>
    <w:rsid w:val="5D73DA7C"/>
    <w:rsid w:val="5DBA2C51"/>
    <w:rsid w:val="5DE69C1F"/>
    <w:rsid w:val="5E347ADB"/>
    <w:rsid w:val="5E34F2AF"/>
    <w:rsid w:val="5E4B722F"/>
    <w:rsid w:val="5E53C9A1"/>
    <w:rsid w:val="5E9679CB"/>
    <w:rsid w:val="5EB8DEAC"/>
    <w:rsid w:val="5EEFABEF"/>
    <w:rsid w:val="5EFFD572"/>
    <w:rsid w:val="5F0C2E8F"/>
    <w:rsid w:val="5F17B69D"/>
    <w:rsid w:val="5F2E7681"/>
    <w:rsid w:val="5F649E9B"/>
    <w:rsid w:val="5F667FC2"/>
    <w:rsid w:val="5FA07A05"/>
    <w:rsid w:val="5FA44E15"/>
    <w:rsid w:val="5FBB1788"/>
    <w:rsid w:val="5FD08FA6"/>
    <w:rsid w:val="5FDE8124"/>
    <w:rsid w:val="5FFA8138"/>
    <w:rsid w:val="60256A5F"/>
    <w:rsid w:val="60534310"/>
    <w:rsid w:val="60856B35"/>
    <w:rsid w:val="61044B36"/>
    <w:rsid w:val="610C9FCD"/>
    <w:rsid w:val="612052F7"/>
    <w:rsid w:val="612BA3E9"/>
    <w:rsid w:val="612C4E70"/>
    <w:rsid w:val="6146CB7F"/>
    <w:rsid w:val="616C1B9D"/>
    <w:rsid w:val="616CC423"/>
    <w:rsid w:val="617A5185"/>
    <w:rsid w:val="61902892"/>
    <w:rsid w:val="61906933"/>
    <w:rsid w:val="619C5AD0"/>
    <w:rsid w:val="61B9C461"/>
    <w:rsid w:val="61C3AD09"/>
    <w:rsid w:val="61EC258F"/>
    <w:rsid w:val="6254EC1B"/>
    <w:rsid w:val="62858C64"/>
    <w:rsid w:val="628C42F8"/>
    <w:rsid w:val="628D2A08"/>
    <w:rsid w:val="62BF05F9"/>
    <w:rsid w:val="62C816DD"/>
    <w:rsid w:val="6307EBFE"/>
    <w:rsid w:val="63684693"/>
    <w:rsid w:val="63E5E490"/>
    <w:rsid w:val="643F31A4"/>
    <w:rsid w:val="645B13F4"/>
    <w:rsid w:val="64623EEC"/>
    <w:rsid w:val="648E266B"/>
    <w:rsid w:val="649358BD"/>
    <w:rsid w:val="64B9E499"/>
    <w:rsid w:val="64D83CC6"/>
    <w:rsid w:val="64DC6018"/>
    <w:rsid w:val="64FD102F"/>
    <w:rsid w:val="65588365"/>
    <w:rsid w:val="65589A56"/>
    <w:rsid w:val="6612313B"/>
    <w:rsid w:val="662694B3"/>
    <w:rsid w:val="666BC7DC"/>
    <w:rsid w:val="66783079"/>
    <w:rsid w:val="66B515E5"/>
    <w:rsid w:val="66F1EE17"/>
    <w:rsid w:val="67008ABB"/>
    <w:rsid w:val="672183D8"/>
    <w:rsid w:val="672AB83A"/>
    <w:rsid w:val="672F13AA"/>
    <w:rsid w:val="67723E74"/>
    <w:rsid w:val="67898C11"/>
    <w:rsid w:val="67C234C4"/>
    <w:rsid w:val="67E99309"/>
    <w:rsid w:val="67F25475"/>
    <w:rsid w:val="67FBD542"/>
    <w:rsid w:val="680FDD88"/>
    <w:rsid w:val="683A7E2B"/>
    <w:rsid w:val="6847C4A1"/>
    <w:rsid w:val="685099F7"/>
    <w:rsid w:val="685FB725"/>
    <w:rsid w:val="68B91216"/>
    <w:rsid w:val="68CA1461"/>
    <w:rsid w:val="68F43EF7"/>
    <w:rsid w:val="69030E02"/>
    <w:rsid w:val="69255FF9"/>
    <w:rsid w:val="692E1423"/>
    <w:rsid w:val="693BF8C2"/>
    <w:rsid w:val="6953B9D1"/>
    <w:rsid w:val="69611ACA"/>
    <w:rsid w:val="69677025"/>
    <w:rsid w:val="69BFCD54"/>
    <w:rsid w:val="69C02AE4"/>
    <w:rsid w:val="6A03FF36"/>
    <w:rsid w:val="6A0A3843"/>
    <w:rsid w:val="6A13971C"/>
    <w:rsid w:val="6A2ECD8F"/>
    <w:rsid w:val="6A5833A0"/>
    <w:rsid w:val="6A5FFE00"/>
    <w:rsid w:val="6ACDBCB5"/>
    <w:rsid w:val="6ADC7F21"/>
    <w:rsid w:val="6AF9B30A"/>
    <w:rsid w:val="6B2133CB"/>
    <w:rsid w:val="6B4531DE"/>
    <w:rsid w:val="6BEA938A"/>
    <w:rsid w:val="6C1A7193"/>
    <w:rsid w:val="6C1E6964"/>
    <w:rsid w:val="6C2558DF"/>
    <w:rsid w:val="6C2CE20A"/>
    <w:rsid w:val="6C43D4D7"/>
    <w:rsid w:val="6C5FBFFB"/>
    <w:rsid w:val="6C76E6FC"/>
    <w:rsid w:val="6C8C50B3"/>
    <w:rsid w:val="6CC4F1B2"/>
    <w:rsid w:val="6CD4D351"/>
    <w:rsid w:val="6CDF1D34"/>
    <w:rsid w:val="6D1EBF43"/>
    <w:rsid w:val="6D1F1112"/>
    <w:rsid w:val="6D8663EB"/>
    <w:rsid w:val="6D9F8C48"/>
    <w:rsid w:val="6DBA39C5"/>
    <w:rsid w:val="6DBF94DE"/>
    <w:rsid w:val="6E265202"/>
    <w:rsid w:val="6E282114"/>
    <w:rsid w:val="6E49A81F"/>
    <w:rsid w:val="6E891029"/>
    <w:rsid w:val="6EAA89D9"/>
    <w:rsid w:val="6EF082DC"/>
    <w:rsid w:val="6F047283"/>
    <w:rsid w:val="6F4EAE05"/>
    <w:rsid w:val="6F7924E5"/>
    <w:rsid w:val="6FCD812D"/>
    <w:rsid w:val="700553E0"/>
    <w:rsid w:val="701728D9"/>
    <w:rsid w:val="702948A8"/>
    <w:rsid w:val="70350D01"/>
    <w:rsid w:val="70505766"/>
    <w:rsid w:val="70580C44"/>
    <w:rsid w:val="705C6D4C"/>
    <w:rsid w:val="7064BF34"/>
    <w:rsid w:val="7091189A"/>
    <w:rsid w:val="70D6A027"/>
    <w:rsid w:val="711745FA"/>
    <w:rsid w:val="713C0CC9"/>
    <w:rsid w:val="7150F233"/>
    <w:rsid w:val="716AF524"/>
    <w:rsid w:val="7190754F"/>
    <w:rsid w:val="71A4756F"/>
    <w:rsid w:val="72176A43"/>
    <w:rsid w:val="72240DEF"/>
    <w:rsid w:val="7240AF7B"/>
    <w:rsid w:val="7259D50E"/>
    <w:rsid w:val="7272D726"/>
    <w:rsid w:val="7272FD6B"/>
    <w:rsid w:val="72BF5083"/>
    <w:rsid w:val="72E0257E"/>
    <w:rsid w:val="730CBE1D"/>
    <w:rsid w:val="732C45B0"/>
    <w:rsid w:val="7352EFED"/>
    <w:rsid w:val="73627CF5"/>
    <w:rsid w:val="73DC495F"/>
    <w:rsid w:val="73F649B1"/>
    <w:rsid w:val="73FC3CC7"/>
    <w:rsid w:val="74005F75"/>
    <w:rsid w:val="740FD049"/>
    <w:rsid w:val="7433F3F3"/>
    <w:rsid w:val="744A43FA"/>
    <w:rsid w:val="74526E8D"/>
    <w:rsid w:val="74C10CC8"/>
    <w:rsid w:val="753B37F9"/>
    <w:rsid w:val="7580CB77"/>
    <w:rsid w:val="759175D0"/>
    <w:rsid w:val="75D9DE38"/>
    <w:rsid w:val="761F500D"/>
    <w:rsid w:val="767F1E92"/>
    <w:rsid w:val="7683CFE9"/>
    <w:rsid w:val="768538C3"/>
    <w:rsid w:val="76E191E1"/>
    <w:rsid w:val="7738D5B7"/>
    <w:rsid w:val="776A0EDB"/>
    <w:rsid w:val="77B342F4"/>
    <w:rsid w:val="77FB9446"/>
    <w:rsid w:val="77FCC9EF"/>
    <w:rsid w:val="78643332"/>
    <w:rsid w:val="7869872E"/>
    <w:rsid w:val="787E3CC5"/>
    <w:rsid w:val="78878C81"/>
    <w:rsid w:val="78995B4E"/>
    <w:rsid w:val="78B45552"/>
    <w:rsid w:val="78BB9721"/>
    <w:rsid w:val="78E4444A"/>
    <w:rsid w:val="78EF5679"/>
    <w:rsid w:val="7925DFB0"/>
    <w:rsid w:val="7A0F8D7D"/>
    <w:rsid w:val="7A1325E0"/>
    <w:rsid w:val="7A532E72"/>
    <w:rsid w:val="7A552F0D"/>
    <w:rsid w:val="7A5DD525"/>
    <w:rsid w:val="7A9B4F04"/>
    <w:rsid w:val="7ADAA245"/>
    <w:rsid w:val="7AE3B73C"/>
    <w:rsid w:val="7B089744"/>
    <w:rsid w:val="7B1F8126"/>
    <w:rsid w:val="7B3DC21E"/>
    <w:rsid w:val="7B3F451B"/>
    <w:rsid w:val="7B5D03CB"/>
    <w:rsid w:val="7B8F38ED"/>
    <w:rsid w:val="7BAB5DDE"/>
    <w:rsid w:val="7BB427DB"/>
    <w:rsid w:val="7BC784BD"/>
    <w:rsid w:val="7BF90990"/>
    <w:rsid w:val="7C1CA81A"/>
    <w:rsid w:val="7C44F75B"/>
    <w:rsid w:val="7C5743B1"/>
    <w:rsid w:val="7C75F940"/>
    <w:rsid w:val="7CD75450"/>
    <w:rsid w:val="7D05DC1B"/>
    <w:rsid w:val="7D3D1BEB"/>
    <w:rsid w:val="7D4174CB"/>
    <w:rsid w:val="7D69523B"/>
    <w:rsid w:val="7D840CFB"/>
    <w:rsid w:val="7D9F8CA4"/>
    <w:rsid w:val="7DE12DF8"/>
    <w:rsid w:val="7DFDB688"/>
    <w:rsid w:val="7E0375A3"/>
    <w:rsid w:val="7E29ACCE"/>
    <w:rsid w:val="7E608A9F"/>
    <w:rsid w:val="7EA9EDE9"/>
    <w:rsid w:val="7EF69E80"/>
    <w:rsid w:val="7F132B79"/>
    <w:rsid w:val="7F1F37FA"/>
    <w:rsid w:val="7F293F72"/>
    <w:rsid w:val="7F320122"/>
    <w:rsid w:val="7F385816"/>
    <w:rsid w:val="7F3C81D1"/>
    <w:rsid w:val="7F3FCD3E"/>
    <w:rsid w:val="7FB3A56B"/>
    <w:rsid w:val="7FC79970"/>
    <w:rsid w:val="7FD7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5801"/>
  <w15:chartTrackingRefBased/>
  <w15:docId w15:val="{7F4C46D2-93B8-4B31-BD79-5EB1E9CE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70A"/>
  </w:style>
  <w:style w:type="paragraph" w:styleId="Heading1">
    <w:name w:val="heading 1"/>
    <w:basedOn w:val="Normal"/>
    <w:next w:val="Normal"/>
    <w:link w:val="Heading1Char"/>
    <w:uiPriority w:val="9"/>
    <w:qFormat/>
    <w:rsid w:val="00FC17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F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6AC"/>
    <w:pPr>
      <w:ind w:left="720"/>
      <w:contextualSpacing/>
    </w:pPr>
  </w:style>
  <w:style w:type="character" w:customStyle="1" w:styleId="Heading1Char">
    <w:name w:val="Heading 1 Char"/>
    <w:basedOn w:val="DefaultParagraphFont"/>
    <w:link w:val="Heading1"/>
    <w:uiPriority w:val="9"/>
    <w:rsid w:val="00FC17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1799"/>
    <w:pPr>
      <w:spacing w:line="259" w:lineRule="auto"/>
      <w:outlineLvl w:val="9"/>
    </w:pPr>
  </w:style>
  <w:style w:type="paragraph" w:styleId="TOC1">
    <w:name w:val="toc 1"/>
    <w:basedOn w:val="Normal"/>
    <w:next w:val="Normal"/>
    <w:autoRedefine/>
    <w:uiPriority w:val="39"/>
    <w:unhideWhenUsed/>
    <w:rsid w:val="00EC7E1D"/>
    <w:pPr>
      <w:tabs>
        <w:tab w:val="right" w:leader="dot" w:pos="9350"/>
      </w:tabs>
      <w:spacing w:after="100"/>
    </w:pPr>
    <w:rPr>
      <w:b/>
      <w:bCs/>
      <w:noProof/>
    </w:rPr>
  </w:style>
  <w:style w:type="character" w:styleId="Hyperlink">
    <w:name w:val="Hyperlink"/>
    <w:basedOn w:val="DefaultParagraphFont"/>
    <w:uiPriority w:val="99"/>
    <w:unhideWhenUsed/>
    <w:rsid w:val="00FC1799"/>
    <w:rPr>
      <w:color w:val="0563C1" w:themeColor="hyperlink"/>
      <w:u w:val="single"/>
    </w:rPr>
  </w:style>
  <w:style w:type="paragraph" w:styleId="Header">
    <w:name w:val="header"/>
    <w:basedOn w:val="Normal"/>
    <w:link w:val="HeaderChar"/>
    <w:uiPriority w:val="99"/>
    <w:unhideWhenUsed/>
    <w:rsid w:val="00FC1799"/>
    <w:pPr>
      <w:tabs>
        <w:tab w:val="center" w:pos="4680"/>
        <w:tab w:val="right" w:pos="9360"/>
      </w:tabs>
    </w:pPr>
  </w:style>
  <w:style w:type="character" w:customStyle="1" w:styleId="HeaderChar">
    <w:name w:val="Header Char"/>
    <w:basedOn w:val="DefaultParagraphFont"/>
    <w:link w:val="Header"/>
    <w:uiPriority w:val="99"/>
    <w:rsid w:val="00FC1799"/>
  </w:style>
  <w:style w:type="paragraph" w:styleId="Footer">
    <w:name w:val="footer"/>
    <w:basedOn w:val="Normal"/>
    <w:link w:val="FooterChar"/>
    <w:uiPriority w:val="99"/>
    <w:unhideWhenUsed/>
    <w:rsid w:val="00FC1799"/>
    <w:pPr>
      <w:tabs>
        <w:tab w:val="center" w:pos="4680"/>
        <w:tab w:val="right" w:pos="9360"/>
      </w:tabs>
    </w:pPr>
  </w:style>
  <w:style w:type="character" w:customStyle="1" w:styleId="FooterChar">
    <w:name w:val="Footer Char"/>
    <w:basedOn w:val="DefaultParagraphFont"/>
    <w:link w:val="Footer"/>
    <w:uiPriority w:val="99"/>
    <w:rsid w:val="00FC1799"/>
  </w:style>
  <w:style w:type="paragraph" w:styleId="FootnoteText">
    <w:name w:val="footnote text"/>
    <w:basedOn w:val="Normal"/>
    <w:link w:val="FootnoteTextChar"/>
    <w:uiPriority w:val="99"/>
    <w:unhideWhenUsed/>
    <w:rsid w:val="0078408E"/>
    <w:rPr>
      <w:sz w:val="20"/>
      <w:szCs w:val="20"/>
    </w:rPr>
  </w:style>
  <w:style w:type="character" w:customStyle="1" w:styleId="FootnoteTextChar">
    <w:name w:val="Footnote Text Char"/>
    <w:basedOn w:val="DefaultParagraphFont"/>
    <w:link w:val="FootnoteText"/>
    <w:uiPriority w:val="99"/>
    <w:rsid w:val="0078408E"/>
    <w:rPr>
      <w:sz w:val="20"/>
      <w:szCs w:val="20"/>
    </w:rPr>
  </w:style>
  <w:style w:type="character" w:styleId="FootnoteReference">
    <w:name w:val="footnote reference"/>
    <w:basedOn w:val="DefaultParagraphFont"/>
    <w:uiPriority w:val="99"/>
    <w:semiHidden/>
    <w:unhideWhenUsed/>
    <w:rsid w:val="0078408E"/>
    <w:rPr>
      <w:vertAlign w:val="superscript"/>
    </w:rPr>
  </w:style>
  <w:style w:type="character" w:styleId="CommentReference">
    <w:name w:val="annotation reference"/>
    <w:basedOn w:val="DefaultParagraphFont"/>
    <w:uiPriority w:val="99"/>
    <w:semiHidden/>
    <w:unhideWhenUsed/>
    <w:rsid w:val="00C8131B"/>
    <w:rPr>
      <w:sz w:val="16"/>
      <w:szCs w:val="16"/>
    </w:rPr>
  </w:style>
  <w:style w:type="paragraph" w:styleId="CommentText">
    <w:name w:val="annotation text"/>
    <w:basedOn w:val="Normal"/>
    <w:link w:val="CommentTextChar"/>
    <w:uiPriority w:val="99"/>
    <w:unhideWhenUsed/>
    <w:rsid w:val="00C8131B"/>
    <w:rPr>
      <w:sz w:val="20"/>
      <w:szCs w:val="20"/>
    </w:rPr>
  </w:style>
  <w:style w:type="character" w:customStyle="1" w:styleId="CommentTextChar">
    <w:name w:val="Comment Text Char"/>
    <w:basedOn w:val="DefaultParagraphFont"/>
    <w:link w:val="CommentText"/>
    <w:uiPriority w:val="99"/>
    <w:rsid w:val="00C8131B"/>
    <w:rPr>
      <w:sz w:val="20"/>
      <w:szCs w:val="20"/>
    </w:rPr>
  </w:style>
  <w:style w:type="paragraph" w:styleId="CommentSubject">
    <w:name w:val="annotation subject"/>
    <w:basedOn w:val="CommentText"/>
    <w:next w:val="CommentText"/>
    <w:link w:val="CommentSubjectChar"/>
    <w:uiPriority w:val="99"/>
    <w:semiHidden/>
    <w:unhideWhenUsed/>
    <w:rsid w:val="00C8131B"/>
    <w:rPr>
      <w:b/>
      <w:bCs/>
    </w:rPr>
  </w:style>
  <w:style w:type="character" w:customStyle="1" w:styleId="CommentSubjectChar">
    <w:name w:val="Comment Subject Char"/>
    <w:basedOn w:val="CommentTextChar"/>
    <w:link w:val="CommentSubject"/>
    <w:uiPriority w:val="99"/>
    <w:semiHidden/>
    <w:rsid w:val="00C8131B"/>
    <w:rPr>
      <w:b/>
      <w:bCs/>
      <w:sz w:val="20"/>
      <w:szCs w:val="20"/>
    </w:rPr>
  </w:style>
  <w:style w:type="table" w:styleId="TableGrid">
    <w:name w:val="Table Grid"/>
    <w:basedOn w:val="TableNormal"/>
    <w:uiPriority w:val="39"/>
    <w:rsid w:val="00720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0C82"/>
    <w:rPr>
      <w:color w:val="954F72" w:themeColor="followedHyperlink"/>
      <w:u w:val="single"/>
    </w:rPr>
  </w:style>
  <w:style w:type="paragraph" w:styleId="NormalWeb">
    <w:name w:val="Normal (Web)"/>
    <w:basedOn w:val="Normal"/>
    <w:uiPriority w:val="99"/>
    <w:unhideWhenUsed/>
    <w:rsid w:val="007D1785"/>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510E3"/>
    <w:rPr>
      <w:color w:val="605E5C"/>
      <w:shd w:val="clear" w:color="auto" w:fill="E1DFDD"/>
    </w:rPr>
  </w:style>
  <w:style w:type="paragraph" w:styleId="Revision">
    <w:name w:val="Revision"/>
    <w:hidden/>
    <w:uiPriority w:val="99"/>
    <w:semiHidden/>
    <w:rsid w:val="00140716"/>
  </w:style>
  <w:style w:type="character" w:customStyle="1" w:styleId="wacimagecontainer">
    <w:name w:val="wacimagecontainer"/>
    <w:basedOn w:val="DefaultParagraphFont"/>
    <w:rsid w:val="00B9713F"/>
  </w:style>
  <w:style w:type="paragraph" w:customStyle="1" w:styleId="paragraph">
    <w:name w:val="paragraph"/>
    <w:basedOn w:val="Normal"/>
    <w:rsid w:val="00CE3BF9"/>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CE3BF9"/>
  </w:style>
  <w:style w:type="character" w:customStyle="1" w:styleId="normaltextrun">
    <w:name w:val="normaltextrun"/>
    <w:basedOn w:val="DefaultParagraphFont"/>
    <w:rsid w:val="00CE3BF9"/>
  </w:style>
  <w:style w:type="character" w:customStyle="1" w:styleId="Heading2Char">
    <w:name w:val="Heading 2 Char"/>
    <w:basedOn w:val="DefaultParagraphFont"/>
    <w:link w:val="Heading2"/>
    <w:uiPriority w:val="9"/>
    <w:rsid w:val="00D27FF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572E1"/>
    <w:pPr>
      <w:spacing w:after="100"/>
      <w:ind w:left="220"/>
    </w:pPr>
  </w:style>
  <w:style w:type="character" w:customStyle="1" w:styleId="cf01">
    <w:name w:val="cf01"/>
    <w:basedOn w:val="DefaultParagraphFont"/>
    <w:rsid w:val="00C90BB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46144">
      <w:bodyDiv w:val="1"/>
      <w:marLeft w:val="0"/>
      <w:marRight w:val="0"/>
      <w:marTop w:val="0"/>
      <w:marBottom w:val="0"/>
      <w:divBdr>
        <w:top w:val="none" w:sz="0" w:space="0" w:color="auto"/>
        <w:left w:val="none" w:sz="0" w:space="0" w:color="auto"/>
        <w:bottom w:val="none" w:sz="0" w:space="0" w:color="auto"/>
        <w:right w:val="none" w:sz="0" w:space="0" w:color="auto"/>
      </w:divBdr>
    </w:div>
    <w:div w:id="233591647">
      <w:bodyDiv w:val="1"/>
      <w:marLeft w:val="0"/>
      <w:marRight w:val="0"/>
      <w:marTop w:val="0"/>
      <w:marBottom w:val="0"/>
      <w:divBdr>
        <w:top w:val="none" w:sz="0" w:space="0" w:color="auto"/>
        <w:left w:val="none" w:sz="0" w:space="0" w:color="auto"/>
        <w:bottom w:val="none" w:sz="0" w:space="0" w:color="auto"/>
        <w:right w:val="none" w:sz="0" w:space="0" w:color="auto"/>
      </w:divBdr>
    </w:div>
    <w:div w:id="388650390">
      <w:bodyDiv w:val="1"/>
      <w:marLeft w:val="0"/>
      <w:marRight w:val="0"/>
      <w:marTop w:val="0"/>
      <w:marBottom w:val="0"/>
      <w:divBdr>
        <w:top w:val="none" w:sz="0" w:space="0" w:color="auto"/>
        <w:left w:val="none" w:sz="0" w:space="0" w:color="auto"/>
        <w:bottom w:val="none" w:sz="0" w:space="0" w:color="auto"/>
        <w:right w:val="none" w:sz="0" w:space="0" w:color="auto"/>
      </w:divBdr>
      <w:divsChild>
        <w:div w:id="1513568040">
          <w:marLeft w:val="-720"/>
          <w:marRight w:val="0"/>
          <w:marTop w:val="0"/>
          <w:marBottom w:val="0"/>
          <w:divBdr>
            <w:top w:val="none" w:sz="0" w:space="0" w:color="auto"/>
            <w:left w:val="none" w:sz="0" w:space="0" w:color="auto"/>
            <w:bottom w:val="none" w:sz="0" w:space="0" w:color="auto"/>
            <w:right w:val="none" w:sz="0" w:space="0" w:color="auto"/>
          </w:divBdr>
        </w:div>
      </w:divsChild>
    </w:div>
    <w:div w:id="657073217">
      <w:bodyDiv w:val="1"/>
      <w:marLeft w:val="0"/>
      <w:marRight w:val="0"/>
      <w:marTop w:val="0"/>
      <w:marBottom w:val="0"/>
      <w:divBdr>
        <w:top w:val="none" w:sz="0" w:space="0" w:color="auto"/>
        <w:left w:val="none" w:sz="0" w:space="0" w:color="auto"/>
        <w:bottom w:val="none" w:sz="0" w:space="0" w:color="auto"/>
        <w:right w:val="none" w:sz="0" w:space="0" w:color="auto"/>
      </w:divBdr>
    </w:div>
    <w:div w:id="778834506">
      <w:bodyDiv w:val="1"/>
      <w:marLeft w:val="0"/>
      <w:marRight w:val="0"/>
      <w:marTop w:val="0"/>
      <w:marBottom w:val="0"/>
      <w:divBdr>
        <w:top w:val="none" w:sz="0" w:space="0" w:color="auto"/>
        <w:left w:val="none" w:sz="0" w:space="0" w:color="auto"/>
        <w:bottom w:val="none" w:sz="0" w:space="0" w:color="auto"/>
        <w:right w:val="none" w:sz="0" w:space="0" w:color="auto"/>
      </w:divBdr>
      <w:divsChild>
        <w:div w:id="10255697">
          <w:marLeft w:val="-720"/>
          <w:marRight w:val="0"/>
          <w:marTop w:val="0"/>
          <w:marBottom w:val="0"/>
          <w:divBdr>
            <w:top w:val="none" w:sz="0" w:space="0" w:color="auto"/>
            <w:left w:val="none" w:sz="0" w:space="0" w:color="auto"/>
            <w:bottom w:val="none" w:sz="0" w:space="0" w:color="auto"/>
            <w:right w:val="none" w:sz="0" w:space="0" w:color="auto"/>
          </w:divBdr>
        </w:div>
      </w:divsChild>
    </w:div>
    <w:div w:id="946618023">
      <w:bodyDiv w:val="1"/>
      <w:marLeft w:val="0"/>
      <w:marRight w:val="0"/>
      <w:marTop w:val="0"/>
      <w:marBottom w:val="0"/>
      <w:divBdr>
        <w:top w:val="none" w:sz="0" w:space="0" w:color="auto"/>
        <w:left w:val="none" w:sz="0" w:space="0" w:color="auto"/>
        <w:bottom w:val="none" w:sz="0" w:space="0" w:color="auto"/>
        <w:right w:val="none" w:sz="0" w:space="0" w:color="auto"/>
      </w:divBdr>
    </w:div>
    <w:div w:id="1015301218">
      <w:bodyDiv w:val="1"/>
      <w:marLeft w:val="0"/>
      <w:marRight w:val="0"/>
      <w:marTop w:val="0"/>
      <w:marBottom w:val="0"/>
      <w:divBdr>
        <w:top w:val="none" w:sz="0" w:space="0" w:color="auto"/>
        <w:left w:val="none" w:sz="0" w:space="0" w:color="auto"/>
        <w:bottom w:val="none" w:sz="0" w:space="0" w:color="auto"/>
        <w:right w:val="none" w:sz="0" w:space="0" w:color="auto"/>
      </w:divBdr>
    </w:div>
    <w:div w:id="1133330633">
      <w:bodyDiv w:val="1"/>
      <w:marLeft w:val="0"/>
      <w:marRight w:val="0"/>
      <w:marTop w:val="0"/>
      <w:marBottom w:val="0"/>
      <w:divBdr>
        <w:top w:val="none" w:sz="0" w:space="0" w:color="auto"/>
        <w:left w:val="none" w:sz="0" w:space="0" w:color="auto"/>
        <w:bottom w:val="none" w:sz="0" w:space="0" w:color="auto"/>
        <w:right w:val="none" w:sz="0" w:space="0" w:color="auto"/>
      </w:divBdr>
    </w:div>
    <w:div w:id="1223565539">
      <w:bodyDiv w:val="1"/>
      <w:marLeft w:val="0"/>
      <w:marRight w:val="0"/>
      <w:marTop w:val="0"/>
      <w:marBottom w:val="0"/>
      <w:divBdr>
        <w:top w:val="none" w:sz="0" w:space="0" w:color="auto"/>
        <w:left w:val="none" w:sz="0" w:space="0" w:color="auto"/>
        <w:bottom w:val="none" w:sz="0" w:space="0" w:color="auto"/>
        <w:right w:val="none" w:sz="0" w:space="0" w:color="auto"/>
      </w:divBdr>
    </w:div>
    <w:div w:id="1235822983">
      <w:bodyDiv w:val="1"/>
      <w:marLeft w:val="0"/>
      <w:marRight w:val="0"/>
      <w:marTop w:val="0"/>
      <w:marBottom w:val="0"/>
      <w:divBdr>
        <w:top w:val="none" w:sz="0" w:space="0" w:color="auto"/>
        <w:left w:val="none" w:sz="0" w:space="0" w:color="auto"/>
        <w:bottom w:val="none" w:sz="0" w:space="0" w:color="auto"/>
        <w:right w:val="none" w:sz="0" w:space="0" w:color="auto"/>
      </w:divBdr>
    </w:div>
    <w:div w:id="1280644642">
      <w:bodyDiv w:val="1"/>
      <w:marLeft w:val="0"/>
      <w:marRight w:val="0"/>
      <w:marTop w:val="0"/>
      <w:marBottom w:val="0"/>
      <w:divBdr>
        <w:top w:val="none" w:sz="0" w:space="0" w:color="auto"/>
        <w:left w:val="none" w:sz="0" w:space="0" w:color="auto"/>
        <w:bottom w:val="none" w:sz="0" w:space="0" w:color="auto"/>
        <w:right w:val="none" w:sz="0" w:space="0" w:color="auto"/>
      </w:divBdr>
    </w:div>
    <w:div w:id="1356034007">
      <w:bodyDiv w:val="1"/>
      <w:marLeft w:val="0"/>
      <w:marRight w:val="0"/>
      <w:marTop w:val="0"/>
      <w:marBottom w:val="0"/>
      <w:divBdr>
        <w:top w:val="none" w:sz="0" w:space="0" w:color="auto"/>
        <w:left w:val="none" w:sz="0" w:space="0" w:color="auto"/>
        <w:bottom w:val="none" w:sz="0" w:space="0" w:color="auto"/>
        <w:right w:val="none" w:sz="0" w:space="0" w:color="auto"/>
      </w:divBdr>
      <w:divsChild>
        <w:div w:id="3749637">
          <w:marLeft w:val="0"/>
          <w:marRight w:val="0"/>
          <w:marTop w:val="0"/>
          <w:marBottom w:val="0"/>
          <w:divBdr>
            <w:top w:val="none" w:sz="0" w:space="0" w:color="auto"/>
            <w:left w:val="none" w:sz="0" w:space="0" w:color="auto"/>
            <w:bottom w:val="none" w:sz="0" w:space="0" w:color="auto"/>
            <w:right w:val="none" w:sz="0" w:space="0" w:color="auto"/>
          </w:divBdr>
        </w:div>
        <w:div w:id="1195774546">
          <w:marLeft w:val="0"/>
          <w:marRight w:val="0"/>
          <w:marTop w:val="0"/>
          <w:marBottom w:val="0"/>
          <w:divBdr>
            <w:top w:val="none" w:sz="0" w:space="0" w:color="auto"/>
            <w:left w:val="none" w:sz="0" w:space="0" w:color="auto"/>
            <w:bottom w:val="none" w:sz="0" w:space="0" w:color="auto"/>
            <w:right w:val="none" w:sz="0" w:space="0" w:color="auto"/>
          </w:divBdr>
        </w:div>
        <w:div w:id="1331909843">
          <w:marLeft w:val="0"/>
          <w:marRight w:val="0"/>
          <w:marTop w:val="0"/>
          <w:marBottom w:val="0"/>
          <w:divBdr>
            <w:top w:val="none" w:sz="0" w:space="0" w:color="auto"/>
            <w:left w:val="none" w:sz="0" w:space="0" w:color="auto"/>
            <w:bottom w:val="none" w:sz="0" w:space="0" w:color="auto"/>
            <w:right w:val="none" w:sz="0" w:space="0" w:color="auto"/>
          </w:divBdr>
        </w:div>
        <w:div w:id="1914508532">
          <w:marLeft w:val="0"/>
          <w:marRight w:val="0"/>
          <w:marTop w:val="0"/>
          <w:marBottom w:val="0"/>
          <w:divBdr>
            <w:top w:val="none" w:sz="0" w:space="0" w:color="auto"/>
            <w:left w:val="none" w:sz="0" w:space="0" w:color="auto"/>
            <w:bottom w:val="none" w:sz="0" w:space="0" w:color="auto"/>
            <w:right w:val="none" w:sz="0" w:space="0" w:color="auto"/>
          </w:divBdr>
        </w:div>
      </w:divsChild>
    </w:div>
    <w:div w:id="1640262294">
      <w:bodyDiv w:val="1"/>
      <w:marLeft w:val="0"/>
      <w:marRight w:val="0"/>
      <w:marTop w:val="0"/>
      <w:marBottom w:val="0"/>
      <w:divBdr>
        <w:top w:val="none" w:sz="0" w:space="0" w:color="auto"/>
        <w:left w:val="none" w:sz="0" w:space="0" w:color="auto"/>
        <w:bottom w:val="none" w:sz="0" w:space="0" w:color="auto"/>
        <w:right w:val="none" w:sz="0" w:space="0" w:color="auto"/>
      </w:divBdr>
      <w:divsChild>
        <w:div w:id="1780224761">
          <w:marLeft w:val="-720"/>
          <w:marRight w:val="0"/>
          <w:marTop w:val="0"/>
          <w:marBottom w:val="0"/>
          <w:divBdr>
            <w:top w:val="none" w:sz="0" w:space="0" w:color="auto"/>
            <w:left w:val="none" w:sz="0" w:space="0" w:color="auto"/>
            <w:bottom w:val="none" w:sz="0" w:space="0" w:color="auto"/>
            <w:right w:val="none" w:sz="0" w:space="0" w:color="auto"/>
          </w:divBdr>
        </w:div>
      </w:divsChild>
    </w:div>
    <w:div w:id="1817457625">
      <w:bodyDiv w:val="1"/>
      <w:marLeft w:val="0"/>
      <w:marRight w:val="0"/>
      <w:marTop w:val="0"/>
      <w:marBottom w:val="0"/>
      <w:divBdr>
        <w:top w:val="none" w:sz="0" w:space="0" w:color="auto"/>
        <w:left w:val="none" w:sz="0" w:space="0" w:color="auto"/>
        <w:bottom w:val="none" w:sz="0" w:space="0" w:color="auto"/>
        <w:right w:val="none" w:sz="0" w:space="0" w:color="auto"/>
      </w:divBdr>
    </w:div>
    <w:div w:id="1831561158">
      <w:bodyDiv w:val="1"/>
      <w:marLeft w:val="0"/>
      <w:marRight w:val="0"/>
      <w:marTop w:val="0"/>
      <w:marBottom w:val="0"/>
      <w:divBdr>
        <w:top w:val="none" w:sz="0" w:space="0" w:color="auto"/>
        <w:left w:val="none" w:sz="0" w:space="0" w:color="auto"/>
        <w:bottom w:val="none" w:sz="0" w:space="0" w:color="auto"/>
        <w:right w:val="none" w:sz="0" w:space="0" w:color="auto"/>
      </w:divBdr>
      <w:divsChild>
        <w:div w:id="193817774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tel:+17023431316"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google.com/search?q=Police+athletic+leage+california&amp;sca_esv=9c26c6ed14122257&amp;ei=xAEXZpyXJvK8p84PtIiR2Aw&amp;ved=0ahUKEwicier1yLiFAxVy3skDHTREBMsQ4dUDCBA&amp;uact=5&amp;oq=Police+athletic+leage+california&amp;gs_lp=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&amp;sclient=gws-wiz-serp"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ed.buffalo.edu/content/dam/ed/safety-conference/FPP" TargetMode="External"/><Relationship Id="rId2" Type="http://schemas.openxmlformats.org/officeDocument/2006/relationships/hyperlink" Target="https://www.jstor.org/stable/26535285.%20Accessed%2012%20Feb.%202024" TargetMode="External"/><Relationship Id="rId1" Type="http://schemas.openxmlformats.org/officeDocument/2006/relationships/hyperlink" Target="https://www.jstor.org/stable/26535285.%20Accessed%2012%20Feb.%202024" TargetMode="External"/><Relationship Id="rId4" Type="http://schemas.openxmlformats.org/officeDocument/2006/relationships/hyperlink" Target="https://www.nationalp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552A75CEFF3F48A605F7824377FEDE" ma:contentTypeVersion="13" ma:contentTypeDescription="Create a new document." ma:contentTypeScope="" ma:versionID="fffe2f4c6ba9e07ac69ec16762794e28">
  <xsd:schema xmlns:xsd="http://www.w3.org/2001/XMLSchema" xmlns:xs="http://www.w3.org/2001/XMLSchema" xmlns:p="http://schemas.microsoft.com/office/2006/metadata/properties" xmlns:ns2="09d0f4be-4c9f-4491-b51e-2b9bb4e7675b" xmlns:ns3="b5c67d9e-aafb-47d2-9ea4-9e8a4ccc3245" targetNamespace="http://schemas.microsoft.com/office/2006/metadata/properties" ma:root="true" ma:fieldsID="d870b28cb5a973b8b9c18fdbc29ce6a9" ns2:_="" ns3:_="">
    <xsd:import namespace="09d0f4be-4c9f-4491-b51e-2b9bb4e7675b"/>
    <xsd:import namespace="b5c67d9e-aafb-47d2-9ea4-9e8a4ccc32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d0f4be-4c9f-4491-b51e-2b9bb4e767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a1ab900-2ec0-4401-a445-b65711cd6e08"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c67d9e-aafb-47d2-9ea4-9e8a4ccc324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26c1338-a640-4702-bcc2-b63741feda92}" ma:internalName="TaxCatchAll" ma:showField="CatchAllData" ma:web="b5c67d9e-aafb-47d2-9ea4-9e8a4ccc32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5c67d9e-aafb-47d2-9ea4-9e8a4ccc3245" xsi:nil="true"/>
    <lcf76f155ced4ddcb4097134ff3c332f xmlns="09d0f4be-4c9f-4491-b51e-2b9bb4e7675b">
      <Terms xmlns="http://schemas.microsoft.com/office/infopath/2007/PartnerControls"/>
    </lcf76f155ced4ddcb4097134ff3c332f>
    <SharedWithUsers xmlns="b5c67d9e-aafb-47d2-9ea4-9e8a4ccc3245">
      <UserInfo>
        <DisplayName>Darter, Ashlyn B.</DisplayName>
        <AccountId>16</AccountId>
        <AccountType/>
      </UserInfo>
      <UserInfo>
        <DisplayName>Lubwama, Jennifer</DisplayName>
        <AccountId>9</AccountId>
        <AccountType/>
      </UserInfo>
      <UserInfo>
        <DisplayName>Rigsby, Cassandra R.</DisplayName>
        <AccountId>411</AccountId>
        <AccountType/>
      </UserInfo>
    </SharedWithUsers>
  </documentManagement>
</p:properties>
</file>

<file path=customXml/itemProps1.xml><?xml version="1.0" encoding="utf-8"?>
<ds:datastoreItem xmlns:ds="http://schemas.openxmlformats.org/officeDocument/2006/customXml" ds:itemID="{E48F34F0-E462-4792-80BA-776633F65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d0f4be-4c9f-4491-b51e-2b9bb4e7675b"/>
    <ds:schemaRef ds:uri="b5c67d9e-aafb-47d2-9ea4-9e8a4ccc32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0A21DE-B7EF-4333-B951-A7F12BEBA6A0}">
  <ds:schemaRefs>
    <ds:schemaRef ds:uri="http://schemas.openxmlformats.org/officeDocument/2006/bibliography"/>
  </ds:schemaRefs>
</ds:datastoreItem>
</file>

<file path=customXml/itemProps3.xml><?xml version="1.0" encoding="utf-8"?>
<ds:datastoreItem xmlns:ds="http://schemas.openxmlformats.org/officeDocument/2006/customXml" ds:itemID="{F37FF8C4-C9BF-4D89-A205-F581A6BCB6AB}">
  <ds:schemaRefs>
    <ds:schemaRef ds:uri="http://schemas.microsoft.com/sharepoint/v3/contenttype/forms"/>
  </ds:schemaRefs>
</ds:datastoreItem>
</file>

<file path=customXml/itemProps4.xml><?xml version="1.0" encoding="utf-8"?>
<ds:datastoreItem xmlns:ds="http://schemas.openxmlformats.org/officeDocument/2006/customXml" ds:itemID="{806DA9AF-1503-4C86-A1D6-22FAF19007EA}">
  <ds:schemaRefs>
    <ds:schemaRef ds:uri="http://schemas.openxmlformats.org/package/2006/metadata/core-properties"/>
    <ds:schemaRef ds:uri="http://schemas.microsoft.com/office/2006/documentManagement/types"/>
    <ds:schemaRef ds:uri="http://purl.org/dc/terms/"/>
    <ds:schemaRef ds:uri="09d0f4be-4c9f-4491-b51e-2b9bb4e7675b"/>
    <ds:schemaRef ds:uri="http://purl.org/dc/dcmitype/"/>
    <ds:schemaRef ds:uri="b5c67d9e-aafb-47d2-9ea4-9e8a4ccc3245"/>
    <ds:schemaRef ds:uri="http://schemas.microsoft.com/office/infopath/2007/PartnerControls"/>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16</Pages>
  <Words>3795</Words>
  <Characters>21633</Characters>
  <Application>Microsoft Office Word</Application>
  <DocSecurity>0</DocSecurity>
  <Lines>180</Lines>
  <Paragraphs>50</Paragraphs>
  <ScaleCrop>false</ScaleCrop>
  <Company/>
  <LinksUpToDate>false</LinksUpToDate>
  <CharactersWithSpaces>25378</CharactersWithSpaces>
  <SharedDoc>false</SharedDoc>
  <HLinks>
    <vt:vector size="72" baseType="variant">
      <vt:variant>
        <vt:i4>5963778</vt:i4>
      </vt:variant>
      <vt:variant>
        <vt:i4>42</vt:i4>
      </vt:variant>
      <vt:variant>
        <vt:i4>0</vt:i4>
      </vt:variant>
      <vt:variant>
        <vt:i4>5</vt:i4>
      </vt:variant>
      <vt:variant>
        <vt:lpwstr>tel:+17023431316</vt:lpwstr>
      </vt:variant>
      <vt:variant>
        <vt:lpwstr/>
      </vt:variant>
      <vt:variant>
        <vt:i4>983049</vt:i4>
      </vt:variant>
      <vt:variant>
        <vt:i4>39</vt:i4>
      </vt:variant>
      <vt:variant>
        <vt:i4>0</vt:i4>
      </vt:variant>
      <vt:variant>
        <vt:i4>5</vt:i4>
      </vt:variant>
      <vt:variant>
        <vt:lpwstr>https://www.google.com/search?q=Police+athletic+leage+california&amp;sca_esv=9c26c6ed14122257&amp;ei=xAEXZpyXJvK8p84PtIiR2Aw&amp;ved=0ahUKEwicier1yLiFAxVy3skDHTREBMsQ4dUDCBA&amp;uact=5&amp;oq=Police+athletic+leage+california&amp;gs_lp=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&amp;sclient=gws-wiz-serp</vt:lpwstr>
      </vt:variant>
      <vt:variant>
        <vt:lpwstr/>
      </vt:variant>
      <vt:variant>
        <vt:i4>1245237</vt:i4>
      </vt:variant>
      <vt:variant>
        <vt:i4>32</vt:i4>
      </vt:variant>
      <vt:variant>
        <vt:i4>0</vt:i4>
      </vt:variant>
      <vt:variant>
        <vt:i4>5</vt:i4>
      </vt:variant>
      <vt:variant>
        <vt:lpwstr/>
      </vt:variant>
      <vt:variant>
        <vt:lpwstr>_Toc266387969</vt:lpwstr>
      </vt:variant>
      <vt:variant>
        <vt:i4>2883599</vt:i4>
      </vt:variant>
      <vt:variant>
        <vt:i4>26</vt:i4>
      </vt:variant>
      <vt:variant>
        <vt:i4>0</vt:i4>
      </vt:variant>
      <vt:variant>
        <vt:i4>5</vt:i4>
      </vt:variant>
      <vt:variant>
        <vt:lpwstr/>
      </vt:variant>
      <vt:variant>
        <vt:lpwstr>_Toc2118703785</vt:lpwstr>
      </vt:variant>
      <vt:variant>
        <vt:i4>2097155</vt:i4>
      </vt:variant>
      <vt:variant>
        <vt:i4>20</vt:i4>
      </vt:variant>
      <vt:variant>
        <vt:i4>0</vt:i4>
      </vt:variant>
      <vt:variant>
        <vt:i4>5</vt:i4>
      </vt:variant>
      <vt:variant>
        <vt:lpwstr/>
      </vt:variant>
      <vt:variant>
        <vt:lpwstr>_Toc1640064324</vt:lpwstr>
      </vt:variant>
      <vt:variant>
        <vt:i4>1572916</vt:i4>
      </vt:variant>
      <vt:variant>
        <vt:i4>14</vt:i4>
      </vt:variant>
      <vt:variant>
        <vt:i4>0</vt:i4>
      </vt:variant>
      <vt:variant>
        <vt:i4>5</vt:i4>
      </vt:variant>
      <vt:variant>
        <vt:lpwstr/>
      </vt:variant>
      <vt:variant>
        <vt:lpwstr>_Toc992591624</vt:lpwstr>
      </vt:variant>
      <vt:variant>
        <vt:i4>2752516</vt:i4>
      </vt:variant>
      <vt:variant>
        <vt:i4>8</vt:i4>
      </vt:variant>
      <vt:variant>
        <vt:i4>0</vt:i4>
      </vt:variant>
      <vt:variant>
        <vt:i4>5</vt:i4>
      </vt:variant>
      <vt:variant>
        <vt:lpwstr/>
      </vt:variant>
      <vt:variant>
        <vt:lpwstr>_Toc1809383054</vt:lpwstr>
      </vt:variant>
      <vt:variant>
        <vt:i4>1114160</vt:i4>
      </vt:variant>
      <vt:variant>
        <vt:i4>2</vt:i4>
      </vt:variant>
      <vt:variant>
        <vt:i4>0</vt:i4>
      </vt:variant>
      <vt:variant>
        <vt:i4>5</vt:i4>
      </vt:variant>
      <vt:variant>
        <vt:lpwstr/>
      </vt:variant>
      <vt:variant>
        <vt:lpwstr>_Toc393689805</vt:lpwstr>
      </vt:variant>
      <vt:variant>
        <vt:i4>5242944</vt:i4>
      </vt:variant>
      <vt:variant>
        <vt:i4>9</vt:i4>
      </vt:variant>
      <vt:variant>
        <vt:i4>0</vt:i4>
      </vt:variant>
      <vt:variant>
        <vt:i4>5</vt:i4>
      </vt:variant>
      <vt:variant>
        <vt:lpwstr>https://www.nationalpal.org/</vt:lpwstr>
      </vt:variant>
      <vt:variant>
        <vt:lpwstr/>
      </vt:variant>
      <vt:variant>
        <vt:i4>2097252</vt:i4>
      </vt:variant>
      <vt:variant>
        <vt:i4>6</vt:i4>
      </vt:variant>
      <vt:variant>
        <vt:i4>0</vt:i4>
      </vt:variant>
      <vt:variant>
        <vt:i4>5</vt:i4>
      </vt:variant>
      <vt:variant>
        <vt:lpwstr>http://ed.buffalo.edu/content/dam/ed/safety-conference/FPP</vt:lpwstr>
      </vt:variant>
      <vt:variant>
        <vt:lpwstr/>
      </vt:variant>
      <vt:variant>
        <vt:i4>5636124</vt:i4>
      </vt:variant>
      <vt:variant>
        <vt:i4>3</vt:i4>
      </vt:variant>
      <vt:variant>
        <vt:i4>0</vt:i4>
      </vt:variant>
      <vt:variant>
        <vt:i4>5</vt:i4>
      </vt:variant>
      <vt:variant>
        <vt:lpwstr>https://www.jstor.org/stable/26535285. Accessed 12 Feb. 2024</vt:lpwstr>
      </vt:variant>
      <vt:variant>
        <vt:lpwstr/>
      </vt:variant>
      <vt:variant>
        <vt:i4>5636124</vt:i4>
      </vt:variant>
      <vt:variant>
        <vt:i4>0</vt:i4>
      </vt:variant>
      <vt:variant>
        <vt:i4>0</vt:i4>
      </vt:variant>
      <vt:variant>
        <vt:i4>5</vt:i4>
      </vt:variant>
      <vt:variant>
        <vt:lpwstr>https://www.jstor.org/stable/26535285. Accessed 12 Feb. 2024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Yamashita, Drew D.</dc:creator>
  <cp:keywords/>
  <dc:description/>
  <cp:lastModifiedBy>Kroflin, Muriel S.</cp:lastModifiedBy>
  <cp:revision>172</cp:revision>
  <cp:lastPrinted>2023-05-12T02:59:00Z</cp:lastPrinted>
  <dcterms:created xsi:type="dcterms:W3CDTF">2024-04-05T00:18:00Z</dcterms:created>
  <dcterms:modified xsi:type="dcterms:W3CDTF">2024-05-13T04:16:00Z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0x01010030552A75CEFF3F48A605F7824377FEDE</vt:lpwstr>
  </property>
  <property fmtid="{D5CDD505-2E9C-101B-9397-08002B2CF9AE}" pid="3" name="MediaServiceImageTags">
    <vt:lpwstr/>
  </property>
  <property fmtid="{D5CDD505-2E9C-101B-9397-08002B2CF9AE}" pid="4" name="GrammarlyDocumentId">
    <vt:lpwstr>fa4e294837dc1ddff7adc6b378401a777d18f27a091ec818b044ea9a2e0ebf22</vt:lpwstr>
  </property>
</Properties>
</file>